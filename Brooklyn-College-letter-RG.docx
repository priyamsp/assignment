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AE4B2" w14:textId="3CB19A9A" w:rsidR="00D9780C" w:rsidRPr="00040EE3" w:rsidDel="001479C4" w:rsidRDefault="00736592">
      <w:pPr>
        <w:rPr>
          <w:del w:id="0" w:author="Ronnie Ghose" w:date="2017-11-19T12:14:00Z"/>
          <w:rFonts w:ascii="Georgia" w:hAnsi="Georgia"/>
          <w:b/>
          <w:sz w:val="22"/>
          <w:szCs w:val="22"/>
        </w:rPr>
      </w:pPr>
      <w:del w:id="1" w:author="Ronnie Ghose" w:date="2017-11-19T12:14:00Z">
        <w:r w:rsidDel="001479C4">
          <w:rPr>
            <w:rFonts w:ascii="Georgia" w:hAnsi="Georgia"/>
            <w:b/>
            <w:sz w:val="22"/>
            <w:szCs w:val="22"/>
          </w:rPr>
          <w:delText>Cover letter</w:delText>
        </w:r>
      </w:del>
    </w:p>
    <w:p w14:paraId="2944557C" w14:textId="77777777" w:rsidR="00BA483C" w:rsidRDefault="00BA483C">
      <w:pPr>
        <w:rPr>
          <w:rFonts w:ascii="Georgia" w:hAnsi="Georgia"/>
          <w:sz w:val="22"/>
          <w:szCs w:val="22"/>
        </w:rPr>
      </w:pPr>
    </w:p>
    <w:p w14:paraId="14879EBA" w14:textId="104CB8EB" w:rsidR="004D6989" w:rsidRDefault="00B842EF" w:rsidP="004D69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eorgia" w:hAnsi="Georgia" w:cs="Arial"/>
          <w:color w:val="000000"/>
          <w:sz w:val="22"/>
          <w:szCs w:val="22"/>
        </w:rPr>
      </w:pPr>
      <w:r>
        <w:rPr>
          <w:rFonts w:ascii="Georgia" w:hAnsi="Georgia" w:cs="Arial"/>
          <w:color w:val="000000"/>
          <w:sz w:val="22"/>
          <w:szCs w:val="22"/>
        </w:rPr>
        <w:t>I am deligh</w:t>
      </w:r>
      <w:r w:rsidR="005E5BC5">
        <w:rPr>
          <w:rFonts w:ascii="Georgia" w:hAnsi="Georgia" w:cs="Arial"/>
          <w:color w:val="000000"/>
          <w:sz w:val="22"/>
          <w:szCs w:val="22"/>
        </w:rPr>
        <w:t>ted to find out about the open a</w:t>
      </w:r>
      <w:r>
        <w:rPr>
          <w:rFonts w:ascii="Georgia" w:hAnsi="Georgia" w:cs="Arial"/>
          <w:color w:val="000000"/>
          <w:sz w:val="22"/>
          <w:szCs w:val="22"/>
        </w:rPr>
        <w:t>ssistant professor, Biology posi</w:t>
      </w:r>
      <w:r w:rsidR="00AA1B2A">
        <w:rPr>
          <w:rFonts w:ascii="Georgia" w:hAnsi="Georgia" w:cs="Arial"/>
          <w:color w:val="000000"/>
          <w:sz w:val="22"/>
          <w:szCs w:val="22"/>
        </w:rPr>
        <w:t xml:space="preserve">tion in Brooklyn College, CUNY and I am </w:t>
      </w:r>
      <w:r w:rsidR="007C3515">
        <w:rPr>
          <w:rFonts w:ascii="Georgia" w:hAnsi="Georgia" w:cs="Arial"/>
          <w:color w:val="000000"/>
          <w:sz w:val="22"/>
          <w:szCs w:val="22"/>
        </w:rPr>
        <w:t>submitting my application for the position</w:t>
      </w:r>
      <w:r w:rsidR="00AA1B2A">
        <w:rPr>
          <w:rFonts w:ascii="Georgia" w:hAnsi="Georgia" w:cs="Arial"/>
          <w:color w:val="000000"/>
          <w:sz w:val="22"/>
          <w:szCs w:val="22"/>
        </w:rPr>
        <w:t xml:space="preserve">. </w:t>
      </w:r>
      <w:r w:rsidR="004D6989">
        <w:rPr>
          <w:rFonts w:ascii="Georgia" w:hAnsi="Georgia" w:cs="Arial"/>
          <w:color w:val="000000"/>
          <w:sz w:val="22"/>
          <w:szCs w:val="22"/>
        </w:rPr>
        <w:t xml:space="preserve">I have over 14 years of experience in molecular biology, biochemistry and structural biology as well as over 6 years of experience in T cell immunology. The assistant professor role in Brooklyn College, CUNY will provide me the ideal platform to explore new immunotherapy opportunities as outlined </w:t>
      </w:r>
      <w:del w:id="2" w:author="Ronnie Ghose" w:date="2017-11-18T17:55:00Z">
        <w:r w:rsidR="004D6989" w:rsidDel="00720CCF">
          <w:rPr>
            <w:rFonts w:ascii="Georgia" w:hAnsi="Georgia" w:cs="Arial"/>
            <w:color w:val="000000"/>
            <w:sz w:val="22"/>
            <w:szCs w:val="22"/>
          </w:rPr>
          <w:delText>in this letter</w:delText>
        </w:r>
      </w:del>
      <w:ins w:id="3" w:author="Ronnie Ghose" w:date="2017-11-18T17:55:00Z">
        <w:r w:rsidR="00720CCF">
          <w:rPr>
            <w:rFonts w:ascii="Georgia" w:hAnsi="Georgia" w:cs="Arial"/>
            <w:color w:val="000000"/>
            <w:sz w:val="22"/>
            <w:szCs w:val="22"/>
          </w:rPr>
          <w:t>below</w:t>
        </w:r>
      </w:ins>
      <w:r w:rsidR="004D6989">
        <w:rPr>
          <w:rFonts w:ascii="Georgia" w:hAnsi="Georgia" w:cs="Arial"/>
          <w:color w:val="000000"/>
          <w:sz w:val="22"/>
          <w:szCs w:val="22"/>
        </w:rPr>
        <w:t xml:space="preserve">. </w:t>
      </w:r>
      <w:r w:rsidR="004D6989" w:rsidRPr="00E97584">
        <w:rPr>
          <w:rFonts w:ascii="Georgia" w:hAnsi="Georgia" w:cs="Times New Roman"/>
          <w:sz w:val="22"/>
          <w:szCs w:val="22"/>
        </w:rPr>
        <w:t xml:space="preserve">In recent years, </w:t>
      </w:r>
      <w:ins w:id="4" w:author="Ronnie Ghose" w:date="2017-11-18T17:56:00Z">
        <w:r w:rsidR="00720CCF">
          <w:rPr>
            <w:rFonts w:ascii="Georgia" w:hAnsi="Georgia" w:cs="Times New Roman"/>
            <w:sz w:val="22"/>
            <w:szCs w:val="22"/>
          </w:rPr>
          <w:t xml:space="preserve">advances in </w:t>
        </w:r>
      </w:ins>
      <w:r w:rsidR="004D6989" w:rsidRPr="00E97584">
        <w:rPr>
          <w:rFonts w:ascii="Georgia" w:hAnsi="Georgia" w:cs="Times New Roman"/>
          <w:sz w:val="22"/>
          <w:szCs w:val="22"/>
        </w:rPr>
        <w:t xml:space="preserve">immunotherapy has </w:t>
      </w:r>
      <w:del w:id="5" w:author="Ronnie Ghose" w:date="2017-11-18T17:56:00Z">
        <w:r w:rsidR="004D6989" w:rsidRPr="00E97584" w:rsidDel="00720CCF">
          <w:rPr>
            <w:rFonts w:ascii="Georgia" w:hAnsi="Georgia" w:cs="Times New Roman"/>
            <w:sz w:val="22"/>
            <w:szCs w:val="22"/>
          </w:rPr>
          <w:delText>brought great</w:delText>
        </w:r>
      </w:del>
      <w:ins w:id="6" w:author="Ronnie Ghose" w:date="2017-11-18T17:56:00Z">
        <w:r w:rsidR="00720CCF">
          <w:rPr>
            <w:rFonts w:ascii="Georgia" w:hAnsi="Georgia" w:cs="Times New Roman"/>
            <w:sz w:val="22"/>
            <w:szCs w:val="22"/>
          </w:rPr>
          <w:t>generated a significant amount of</w:t>
        </w:r>
      </w:ins>
      <w:r w:rsidR="004D6989" w:rsidRPr="00E97584">
        <w:rPr>
          <w:rFonts w:ascii="Georgia" w:hAnsi="Georgia" w:cs="Times New Roman"/>
          <w:sz w:val="22"/>
          <w:szCs w:val="22"/>
        </w:rPr>
        <w:t xml:space="preserve"> progress to </w:t>
      </w:r>
      <w:r w:rsidR="004D6989">
        <w:rPr>
          <w:rFonts w:ascii="Georgia" w:hAnsi="Georgia" w:cs="Times New Roman"/>
          <w:sz w:val="22"/>
          <w:szCs w:val="22"/>
        </w:rPr>
        <w:t xml:space="preserve">the </w:t>
      </w:r>
      <w:r w:rsidR="004D6989" w:rsidRPr="00E97584">
        <w:rPr>
          <w:rFonts w:ascii="Georgia" w:hAnsi="Georgia" w:cs="Times New Roman"/>
          <w:sz w:val="22"/>
          <w:szCs w:val="22"/>
        </w:rPr>
        <w:t>treatment of cancer.</w:t>
      </w:r>
      <w:r w:rsidR="004D6989">
        <w:rPr>
          <w:rFonts w:ascii="Georgia" w:hAnsi="Georgia" w:cs="Times New Roman"/>
          <w:sz w:val="22"/>
          <w:szCs w:val="22"/>
        </w:rPr>
        <w:t xml:space="preserve"> </w:t>
      </w:r>
      <w:del w:id="7" w:author="Ronnie Ghose" w:date="2017-11-18T17:56:00Z">
        <w:r w:rsidR="004D6989" w:rsidRPr="002A1C7D" w:rsidDel="00720CCF">
          <w:rPr>
            <w:rFonts w:ascii="Georgia" w:hAnsi="Georgia" w:cs="Arial"/>
            <w:color w:val="000000"/>
            <w:sz w:val="22"/>
            <w:szCs w:val="22"/>
          </w:rPr>
          <w:delText>This has huge potential</w:delText>
        </w:r>
      </w:del>
      <w:ins w:id="8" w:author="Ronnie Ghose" w:date="2017-11-18T17:56:00Z">
        <w:r w:rsidR="00720CCF">
          <w:rPr>
            <w:rFonts w:ascii="Georgia" w:hAnsi="Georgia" w:cs="Arial"/>
            <w:color w:val="000000"/>
            <w:sz w:val="22"/>
            <w:szCs w:val="22"/>
          </w:rPr>
          <w:t>A</w:t>
        </w:r>
      </w:ins>
      <w:ins w:id="9" w:author="Ronnie Ghose" w:date="2017-11-18T17:57:00Z">
        <w:r w:rsidR="00720CCF">
          <w:rPr>
            <w:rFonts w:ascii="Georgia" w:hAnsi="Georgia" w:cs="Arial"/>
            <w:color w:val="000000"/>
            <w:sz w:val="22"/>
            <w:szCs w:val="22"/>
          </w:rPr>
          <w:t xml:space="preserve">s described below, I expect that my laboratory will pursue biochemical and structural </w:t>
        </w:r>
      </w:ins>
      <w:ins w:id="10" w:author="Ronnie Ghose" w:date="2017-11-18T17:56:00Z">
        <w:r w:rsidR="00720CCF">
          <w:rPr>
            <w:rFonts w:ascii="Georgia" w:hAnsi="Georgia" w:cs="Arial"/>
            <w:color w:val="000000"/>
            <w:sz w:val="22"/>
            <w:szCs w:val="22"/>
          </w:rPr>
          <w:t>approac</w:t>
        </w:r>
      </w:ins>
      <w:ins w:id="11" w:author="Ronnie Ghose" w:date="2017-11-18T17:58:00Z">
        <w:r w:rsidR="00720CCF">
          <w:rPr>
            <w:rFonts w:ascii="Georgia" w:hAnsi="Georgia" w:cs="Arial"/>
            <w:color w:val="000000"/>
            <w:sz w:val="22"/>
            <w:szCs w:val="22"/>
          </w:rPr>
          <w:t xml:space="preserve">hes </w:t>
        </w:r>
      </w:ins>
      <w:del w:id="12" w:author="Ronnie Ghose" w:date="2017-11-19T11:05:00Z">
        <w:r w:rsidR="004D6989" w:rsidRPr="002A1C7D" w:rsidDel="00C303B1">
          <w:rPr>
            <w:rFonts w:ascii="Georgia" w:hAnsi="Georgia" w:cs="Arial"/>
            <w:color w:val="000000"/>
            <w:sz w:val="22"/>
            <w:szCs w:val="22"/>
          </w:rPr>
          <w:delText xml:space="preserve">, as we would be able </w:delText>
        </w:r>
      </w:del>
      <w:r w:rsidR="004D6989" w:rsidRPr="002A1C7D">
        <w:rPr>
          <w:rFonts w:ascii="Georgia" w:hAnsi="Georgia" w:cs="Arial"/>
          <w:color w:val="000000"/>
          <w:sz w:val="22"/>
          <w:szCs w:val="22"/>
        </w:rPr>
        <w:t>t</w:t>
      </w:r>
      <w:r w:rsidR="001F1270">
        <w:rPr>
          <w:rFonts w:ascii="Georgia" w:hAnsi="Georgia" w:cs="Arial"/>
          <w:color w:val="000000"/>
          <w:sz w:val="22"/>
          <w:szCs w:val="22"/>
        </w:rPr>
        <w:t xml:space="preserve">o </w:t>
      </w:r>
      <w:ins w:id="13" w:author="Ronnie Ghose" w:date="2017-11-19T11:05:00Z">
        <w:r w:rsidR="00FD34CD">
          <w:rPr>
            <w:rFonts w:ascii="Georgia" w:hAnsi="Georgia" w:cs="Arial"/>
            <w:color w:val="000000"/>
            <w:sz w:val="22"/>
            <w:szCs w:val="22"/>
          </w:rPr>
          <w:t xml:space="preserve">investigate </w:t>
        </w:r>
      </w:ins>
      <w:ins w:id="14" w:author="Ronnie Ghose" w:date="2017-11-19T11:06:00Z">
        <w:r w:rsidR="00FD34CD">
          <w:rPr>
            <w:rFonts w:ascii="Georgia" w:hAnsi="Georgia" w:cs="Arial"/>
            <w:color w:val="000000"/>
            <w:sz w:val="22"/>
            <w:szCs w:val="22"/>
          </w:rPr>
          <w:t>avenues to</w:t>
        </w:r>
      </w:ins>
      <w:ins w:id="15" w:author="Ronnie Ghose" w:date="2017-11-19T11:05:00Z">
        <w:r w:rsidR="00FD34CD">
          <w:rPr>
            <w:rFonts w:ascii="Georgia" w:hAnsi="Georgia" w:cs="Arial"/>
            <w:color w:val="000000"/>
            <w:sz w:val="22"/>
            <w:szCs w:val="22"/>
          </w:rPr>
          <w:t xml:space="preserve"> </w:t>
        </w:r>
      </w:ins>
      <w:r w:rsidR="001F1270">
        <w:rPr>
          <w:rFonts w:ascii="Georgia" w:hAnsi="Georgia" w:cs="Arial"/>
          <w:color w:val="000000"/>
          <w:sz w:val="22"/>
          <w:szCs w:val="22"/>
        </w:rPr>
        <w:t>modulat</w:t>
      </w:r>
      <w:ins w:id="16" w:author="Ronnie Ghose" w:date="2017-11-19T11:06:00Z">
        <w:r w:rsidR="00FD34CD">
          <w:rPr>
            <w:rFonts w:ascii="Georgia" w:hAnsi="Georgia" w:cs="Arial"/>
            <w:color w:val="000000"/>
            <w:sz w:val="22"/>
            <w:szCs w:val="22"/>
          </w:rPr>
          <w:t>e</w:t>
        </w:r>
      </w:ins>
      <w:del w:id="17" w:author="Ronnie Ghose" w:date="2017-11-19T11:06:00Z">
        <w:r w:rsidR="001F1270" w:rsidDel="00FD34CD">
          <w:rPr>
            <w:rFonts w:ascii="Georgia" w:hAnsi="Georgia" w:cs="Arial"/>
            <w:color w:val="000000"/>
            <w:sz w:val="22"/>
            <w:szCs w:val="22"/>
          </w:rPr>
          <w:delText>e</w:delText>
        </w:r>
      </w:del>
      <w:r w:rsidR="001F1270">
        <w:rPr>
          <w:rFonts w:ascii="Georgia" w:hAnsi="Georgia" w:cs="Arial"/>
          <w:color w:val="000000"/>
          <w:sz w:val="22"/>
          <w:szCs w:val="22"/>
        </w:rPr>
        <w:t xml:space="preserve"> T cell</w:t>
      </w:r>
      <w:r w:rsidR="004D6989" w:rsidRPr="002A1C7D">
        <w:rPr>
          <w:rFonts w:ascii="Georgia" w:hAnsi="Georgia" w:cs="Arial"/>
          <w:color w:val="000000"/>
          <w:sz w:val="22"/>
          <w:szCs w:val="22"/>
        </w:rPr>
        <w:t xml:space="preserve"> signaling </w:t>
      </w:r>
      <w:del w:id="18" w:author="Ronnie Ghose" w:date="2017-11-19T11:06:00Z">
        <w:r w:rsidR="004D6989" w:rsidRPr="002A1C7D" w:rsidDel="00FD34CD">
          <w:rPr>
            <w:rFonts w:ascii="Georgia" w:hAnsi="Georgia" w:cs="Arial"/>
            <w:color w:val="000000"/>
            <w:sz w:val="22"/>
            <w:szCs w:val="22"/>
          </w:rPr>
          <w:delText xml:space="preserve">pharmacologically </w:delText>
        </w:r>
      </w:del>
      <w:r w:rsidR="004D6989" w:rsidRPr="002A1C7D">
        <w:rPr>
          <w:rFonts w:ascii="Georgia" w:hAnsi="Georgia" w:cs="Arial"/>
          <w:color w:val="000000"/>
          <w:sz w:val="22"/>
          <w:szCs w:val="22"/>
        </w:rPr>
        <w:t>to target specific immunological conditions</w:t>
      </w:r>
      <w:ins w:id="19" w:author="Ronnie Ghose" w:date="2017-11-19T11:06:00Z">
        <w:r w:rsidR="00FD34CD">
          <w:rPr>
            <w:rFonts w:ascii="Georgia" w:hAnsi="Georgia" w:cs="Arial"/>
            <w:color w:val="000000"/>
            <w:sz w:val="22"/>
            <w:szCs w:val="22"/>
          </w:rPr>
          <w:t>, p</w:t>
        </w:r>
      </w:ins>
      <w:del w:id="20" w:author="Ronnie Ghose" w:date="2017-11-19T11:06:00Z">
        <w:r w:rsidR="004D6989" w:rsidRPr="002A1C7D" w:rsidDel="00FD34CD">
          <w:rPr>
            <w:rFonts w:ascii="Georgia" w:hAnsi="Georgia" w:cs="Arial"/>
            <w:color w:val="000000"/>
            <w:sz w:val="22"/>
            <w:szCs w:val="22"/>
          </w:rPr>
          <w:delText xml:space="preserve"> and </w:delText>
        </w:r>
        <w:r w:rsidR="004D6989" w:rsidDel="00FD34CD">
          <w:rPr>
            <w:rFonts w:ascii="Georgia" w:hAnsi="Georgia" w:cs="Arial"/>
            <w:color w:val="000000"/>
            <w:sz w:val="22"/>
            <w:szCs w:val="22"/>
          </w:rPr>
          <w:delText>p</w:delText>
        </w:r>
      </w:del>
      <w:r w:rsidR="004D6989">
        <w:rPr>
          <w:rFonts w:ascii="Georgia" w:hAnsi="Georgia" w:cs="Arial"/>
          <w:color w:val="000000"/>
          <w:sz w:val="22"/>
          <w:szCs w:val="22"/>
        </w:rPr>
        <w:t xml:space="preserve">articularly </w:t>
      </w:r>
      <w:ins w:id="21" w:author="Ronnie Ghose" w:date="2017-11-19T11:06:00Z">
        <w:r w:rsidR="00FD34CD">
          <w:rPr>
            <w:rFonts w:ascii="Georgia" w:hAnsi="Georgia" w:cs="Arial"/>
            <w:color w:val="000000"/>
            <w:sz w:val="22"/>
            <w:szCs w:val="22"/>
          </w:rPr>
          <w:t xml:space="preserve">specific forms of </w:t>
        </w:r>
      </w:ins>
      <w:r w:rsidR="004D6989" w:rsidRPr="002A1C7D">
        <w:rPr>
          <w:rFonts w:ascii="Georgia" w:hAnsi="Georgia" w:cs="Arial"/>
          <w:color w:val="000000"/>
          <w:sz w:val="22"/>
          <w:szCs w:val="22"/>
        </w:rPr>
        <w:t>cancer.</w:t>
      </w:r>
      <w:r w:rsidR="00BF6BE2">
        <w:rPr>
          <w:rFonts w:ascii="Georgia" w:hAnsi="Georgia" w:cs="Arial"/>
          <w:color w:val="000000"/>
          <w:sz w:val="22"/>
          <w:szCs w:val="22"/>
        </w:rPr>
        <w:t xml:space="preserve"> </w:t>
      </w:r>
      <w:ins w:id="22" w:author="Ronnie Ghose" w:date="2017-11-19T11:07:00Z">
        <w:r w:rsidR="00FD34CD">
          <w:rPr>
            <w:rFonts w:ascii="Georgia" w:hAnsi="Georgia" w:cs="Arial"/>
            <w:color w:val="000000"/>
            <w:sz w:val="22"/>
            <w:szCs w:val="22"/>
          </w:rPr>
          <w:t xml:space="preserve">In addition to my research goals, </w:t>
        </w:r>
      </w:ins>
      <w:del w:id="23" w:author="Ronnie Ghose" w:date="2017-11-19T11:07:00Z">
        <w:r w:rsidR="00BF6BE2" w:rsidDel="00FD34CD">
          <w:rPr>
            <w:rFonts w:ascii="Georgia" w:hAnsi="Georgia" w:cs="Arial"/>
            <w:color w:val="000000"/>
            <w:sz w:val="22"/>
            <w:szCs w:val="22"/>
          </w:rPr>
          <w:delText>Further, I</w:delText>
        </w:r>
      </w:del>
      <w:ins w:id="24" w:author="Ronnie Ghose" w:date="2017-11-19T11:07:00Z">
        <w:r w:rsidR="00FD34CD">
          <w:rPr>
            <w:rFonts w:ascii="Georgia" w:hAnsi="Georgia" w:cs="Arial"/>
            <w:color w:val="000000"/>
            <w:sz w:val="22"/>
            <w:szCs w:val="22"/>
          </w:rPr>
          <w:t>my</w:t>
        </w:r>
      </w:ins>
      <w:r w:rsidR="00BF6BE2">
        <w:rPr>
          <w:rFonts w:ascii="Georgia" w:hAnsi="Georgia" w:cs="Arial"/>
          <w:color w:val="000000"/>
          <w:sz w:val="22"/>
          <w:szCs w:val="22"/>
        </w:rPr>
        <w:t xml:space="preserve"> </w:t>
      </w:r>
      <w:del w:id="25" w:author="Ronnie Ghose" w:date="2017-11-19T11:07:00Z">
        <w:r w:rsidR="00BF6BE2" w:rsidDel="00FD34CD">
          <w:rPr>
            <w:rFonts w:ascii="Georgia" w:hAnsi="Georgia" w:cs="Arial"/>
            <w:color w:val="000000"/>
            <w:sz w:val="22"/>
            <w:szCs w:val="22"/>
          </w:rPr>
          <w:delText xml:space="preserve">have 6 years of </w:delText>
        </w:r>
      </w:del>
      <w:ins w:id="26" w:author="Ronnie Ghose" w:date="2017-11-19T11:07:00Z">
        <w:r w:rsidR="00FD34CD">
          <w:rPr>
            <w:rFonts w:ascii="Georgia" w:hAnsi="Georgia" w:cs="Arial"/>
            <w:color w:val="000000"/>
            <w:sz w:val="22"/>
            <w:szCs w:val="22"/>
          </w:rPr>
          <w:t xml:space="preserve">extensive </w:t>
        </w:r>
      </w:ins>
      <w:r w:rsidR="00BF6BE2">
        <w:rPr>
          <w:rFonts w:ascii="Georgia" w:hAnsi="Georgia" w:cs="Arial"/>
          <w:color w:val="000000"/>
          <w:sz w:val="22"/>
          <w:szCs w:val="22"/>
        </w:rPr>
        <w:t xml:space="preserve">experience teaching laboratory courses at City College of New York, </w:t>
      </w:r>
      <w:del w:id="27" w:author="Ronnie Ghose" w:date="2017-11-19T11:10:00Z">
        <w:r w:rsidR="00BF6BE2" w:rsidDel="00271A2B">
          <w:rPr>
            <w:rFonts w:ascii="Georgia" w:hAnsi="Georgia" w:cs="Arial"/>
            <w:color w:val="000000"/>
            <w:sz w:val="22"/>
            <w:szCs w:val="22"/>
          </w:rPr>
          <w:delText xml:space="preserve">CUNY </w:delText>
        </w:r>
      </w:del>
      <w:r w:rsidR="00BF6BE2">
        <w:rPr>
          <w:rFonts w:ascii="Georgia" w:hAnsi="Georgia" w:cs="Arial"/>
          <w:color w:val="000000"/>
          <w:sz w:val="22"/>
          <w:szCs w:val="22"/>
        </w:rPr>
        <w:t xml:space="preserve">as well as </w:t>
      </w:r>
      <w:del w:id="28" w:author="Ronnie Ghose" w:date="2017-11-19T11:07:00Z">
        <w:r w:rsidR="0035080A" w:rsidDel="00FD34CD">
          <w:rPr>
            <w:rFonts w:ascii="Georgia" w:hAnsi="Georgia" w:cs="Arial"/>
            <w:color w:val="000000"/>
            <w:sz w:val="22"/>
            <w:szCs w:val="22"/>
          </w:rPr>
          <w:delText xml:space="preserve">experience </w:delText>
        </w:r>
      </w:del>
      <w:r w:rsidR="0035080A">
        <w:rPr>
          <w:rFonts w:ascii="Georgia" w:hAnsi="Georgia" w:cs="Arial"/>
          <w:color w:val="000000"/>
          <w:sz w:val="22"/>
          <w:szCs w:val="22"/>
        </w:rPr>
        <w:t>in mentoring</w:t>
      </w:r>
      <w:r w:rsidR="00BF6BE2">
        <w:rPr>
          <w:rFonts w:ascii="Georgia" w:hAnsi="Georgia" w:cs="Arial"/>
          <w:color w:val="000000"/>
          <w:sz w:val="22"/>
          <w:szCs w:val="22"/>
        </w:rPr>
        <w:t xml:space="preserve"> </w:t>
      </w:r>
      <w:r w:rsidR="00294242">
        <w:rPr>
          <w:rFonts w:ascii="Georgia" w:hAnsi="Georgia" w:cs="Arial"/>
          <w:color w:val="000000"/>
          <w:sz w:val="22"/>
          <w:szCs w:val="22"/>
        </w:rPr>
        <w:t xml:space="preserve">undergraduates and graduate students in their research work </w:t>
      </w:r>
      <w:del w:id="29" w:author="Ronnie Ghose" w:date="2017-11-19T11:08:00Z">
        <w:r w:rsidR="00294242" w:rsidDel="00271A2B">
          <w:rPr>
            <w:rFonts w:ascii="Georgia" w:hAnsi="Georgia" w:cs="Arial"/>
            <w:color w:val="000000"/>
            <w:sz w:val="22"/>
            <w:szCs w:val="22"/>
          </w:rPr>
          <w:delText xml:space="preserve">throughout my </w:delText>
        </w:r>
      </w:del>
      <w:ins w:id="30" w:author="Ronnie Ghose" w:date="2017-11-19T11:08:00Z">
        <w:r w:rsidR="00271A2B">
          <w:rPr>
            <w:rFonts w:ascii="Georgia" w:hAnsi="Georgia" w:cs="Arial"/>
            <w:color w:val="000000"/>
            <w:sz w:val="22"/>
            <w:szCs w:val="22"/>
          </w:rPr>
          <w:t xml:space="preserve">should provide an excellent foundation as </w:t>
        </w:r>
      </w:ins>
      <w:ins w:id="31" w:author="Ronnie Ghose" w:date="2017-11-19T11:09:00Z">
        <w:r w:rsidR="00271A2B">
          <w:rPr>
            <w:rFonts w:ascii="Georgia" w:hAnsi="Georgia" w:cs="Arial"/>
            <w:color w:val="000000"/>
            <w:sz w:val="22"/>
            <w:szCs w:val="22"/>
          </w:rPr>
          <w:t>for my educational</w:t>
        </w:r>
      </w:ins>
      <w:ins w:id="32" w:author="Ronnie Ghose" w:date="2017-11-19T11:10:00Z">
        <w:r w:rsidR="00271A2B">
          <w:rPr>
            <w:rFonts w:ascii="Georgia" w:hAnsi="Georgia" w:cs="Arial"/>
            <w:color w:val="000000"/>
            <w:sz w:val="22"/>
            <w:szCs w:val="22"/>
          </w:rPr>
          <w:t xml:space="preserve"> and training</w:t>
        </w:r>
      </w:ins>
      <w:ins w:id="33" w:author="Ronnie Ghose" w:date="2017-11-19T11:09:00Z">
        <w:r w:rsidR="00271A2B">
          <w:rPr>
            <w:rFonts w:ascii="Georgia" w:hAnsi="Georgia" w:cs="Arial"/>
            <w:color w:val="000000"/>
            <w:sz w:val="22"/>
            <w:szCs w:val="22"/>
          </w:rPr>
          <w:t xml:space="preserve"> goals in a multi-cultural </w:t>
        </w:r>
      </w:ins>
      <w:ins w:id="34" w:author="Ronnie Ghose" w:date="2017-11-19T11:10:00Z">
        <w:r w:rsidR="00271A2B">
          <w:rPr>
            <w:rFonts w:ascii="Georgia" w:hAnsi="Georgia" w:cs="Arial"/>
            <w:color w:val="000000"/>
            <w:sz w:val="22"/>
            <w:szCs w:val="22"/>
          </w:rPr>
          <w:t>environment</w:t>
        </w:r>
      </w:ins>
      <w:ins w:id="35" w:author="Ronnie Ghose" w:date="2017-11-19T11:09:00Z">
        <w:r w:rsidR="00271A2B">
          <w:rPr>
            <w:rFonts w:ascii="Georgia" w:hAnsi="Georgia" w:cs="Arial"/>
            <w:color w:val="000000"/>
            <w:sz w:val="22"/>
            <w:szCs w:val="22"/>
          </w:rPr>
          <w:t>.</w:t>
        </w:r>
      </w:ins>
      <w:del w:id="36" w:author="Ronnie Ghose" w:date="2017-11-19T11:09:00Z">
        <w:r w:rsidR="00294242" w:rsidDel="00271A2B">
          <w:rPr>
            <w:rFonts w:ascii="Georgia" w:hAnsi="Georgia" w:cs="Arial"/>
            <w:color w:val="000000"/>
            <w:sz w:val="22"/>
            <w:szCs w:val="22"/>
          </w:rPr>
          <w:delText>career.</w:delText>
        </w:r>
      </w:del>
      <w:r w:rsidR="00294242">
        <w:rPr>
          <w:rFonts w:ascii="Georgia" w:hAnsi="Georgia" w:cs="Arial"/>
          <w:color w:val="000000"/>
          <w:sz w:val="22"/>
          <w:szCs w:val="22"/>
        </w:rPr>
        <w:t xml:space="preserve">  </w:t>
      </w:r>
    </w:p>
    <w:p w14:paraId="7892AC5A" w14:textId="14140D9B" w:rsidR="00B842EF" w:rsidRDefault="00B842EF" w:rsidP="006B79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eorgia" w:hAnsi="Georgia" w:cs="Arial"/>
          <w:color w:val="000000"/>
          <w:sz w:val="22"/>
          <w:szCs w:val="22"/>
        </w:rPr>
      </w:pPr>
      <w:r>
        <w:rPr>
          <w:rFonts w:ascii="Georgia" w:hAnsi="Georgia" w:cs="Arial"/>
          <w:color w:val="000000"/>
          <w:sz w:val="22"/>
          <w:szCs w:val="22"/>
        </w:rPr>
        <w:t xml:space="preserve"> </w:t>
      </w:r>
    </w:p>
    <w:p w14:paraId="403AD4BE" w14:textId="1AFBF12B" w:rsidR="001572B4" w:rsidRDefault="006B79C0" w:rsidP="006B79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eorgia" w:hAnsi="Georgia" w:cs="Arial"/>
          <w:color w:val="000000"/>
          <w:sz w:val="22"/>
          <w:szCs w:val="22"/>
        </w:rPr>
      </w:pPr>
      <w:r w:rsidRPr="002A1C7D">
        <w:rPr>
          <w:rFonts w:ascii="Georgia" w:hAnsi="Georgia" w:cs="Arial"/>
          <w:color w:val="000000"/>
          <w:sz w:val="22"/>
          <w:szCs w:val="22"/>
        </w:rPr>
        <w:t xml:space="preserve">Understanding </w:t>
      </w:r>
      <w:del w:id="37" w:author="Ronnie Ghose" w:date="2017-11-19T11:10:00Z">
        <w:r w:rsidRPr="002A1C7D" w:rsidDel="00271A2B">
          <w:rPr>
            <w:rFonts w:ascii="Georgia" w:hAnsi="Georgia" w:cs="Arial"/>
            <w:color w:val="000000"/>
            <w:sz w:val="22"/>
            <w:szCs w:val="22"/>
          </w:rPr>
          <w:delText xml:space="preserve">the </w:delText>
        </w:r>
      </w:del>
      <w:r w:rsidRPr="002A1C7D">
        <w:rPr>
          <w:rFonts w:ascii="Georgia" w:hAnsi="Georgia" w:cs="Arial"/>
          <w:color w:val="000000"/>
          <w:sz w:val="22"/>
          <w:szCs w:val="22"/>
        </w:rPr>
        <w:t xml:space="preserve">basic biological processes has been my life’s quest </w:t>
      </w:r>
      <w:del w:id="38" w:author="Ronnie Ghose" w:date="2017-11-19T11:10:00Z">
        <w:r w:rsidRPr="002A1C7D" w:rsidDel="00271A2B">
          <w:rPr>
            <w:rFonts w:ascii="Georgia" w:hAnsi="Georgia" w:cs="Arial"/>
            <w:color w:val="000000"/>
            <w:sz w:val="22"/>
            <w:szCs w:val="22"/>
          </w:rPr>
          <w:delText>right from</w:delText>
        </w:r>
      </w:del>
      <w:ins w:id="39" w:author="Ronnie Ghose" w:date="2017-11-19T11:10:00Z">
        <w:r w:rsidR="00271A2B">
          <w:rPr>
            <w:rFonts w:ascii="Georgia" w:hAnsi="Georgia" w:cs="Arial"/>
            <w:color w:val="000000"/>
            <w:sz w:val="22"/>
            <w:szCs w:val="22"/>
          </w:rPr>
          <w:t>since my</w:t>
        </w:r>
      </w:ins>
      <w:r w:rsidRPr="002A1C7D">
        <w:rPr>
          <w:rFonts w:ascii="Georgia" w:hAnsi="Georgia" w:cs="Arial"/>
          <w:color w:val="000000"/>
          <w:sz w:val="22"/>
          <w:szCs w:val="22"/>
        </w:rPr>
        <w:t xml:space="preserve"> </w:t>
      </w:r>
      <w:del w:id="40" w:author="Ronnie Ghose" w:date="2017-11-19T11:10:00Z">
        <w:r w:rsidRPr="002A1C7D" w:rsidDel="00271A2B">
          <w:rPr>
            <w:rFonts w:ascii="Georgia" w:hAnsi="Georgia" w:cs="Arial"/>
            <w:color w:val="000000"/>
            <w:sz w:val="22"/>
            <w:szCs w:val="22"/>
          </w:rPr>
          <w:delText xml:space="preserve">the </w:delText>
        </w:r>
      </w:del>
      <w:r w:rsidRPr="002A1C7D">
        <w:rPr>
          <w:rFonts w:ascii="Georgia" w:hAnsi="Georgia" w:cs="Arial"/>
          <w:color w:val="000000"/>
          <w:sz w:val="22"/>
          <w:szCs w:val="22"/>
        </w:rPr>
        <w:t xml:space="preserve">high school days. I </w:t>
      </w:r>
      <w:del w:id="41" w:author="Ronnie Ghose" w:date="2017-11-19T11:10:00Z">
        <w:r w:rsidRPr="002A1C7D" w:rsidDel="00271A2B">
          <w:rPr>
            <w:rFonts w:ascii="Georgia" w:hAnsi="Georgia" w:cs="Arial"/>
            <w:color w:val="000000"/>
            <w:sz w:val="22"/>
            <w:szCs w:val="22"/>
          </w:rPr>
          <w:delText xml:space="preserve">studied </w:delText>
        </w:r>
      </w:del>
      <w:ins w:id="42" w:author="Ronnie Ghose" w:date="2017-11-19T11:10:00Z">
        <w:r w:rsidR="00271A2B">
          <w:rPr>
            <w:rFonts w:ascii="Georgia" w:hAnsi="Georgia" w:cs="Arial"/>
            <w:color w:val="000000"/>
            <w:sz w:val="22"/>
            <w:szCs w:val="22"/>
          </w:rPr>
          <w:t xml:space="preserve">majored in </w:t>
        </w:r>
      </w:ins>
      <w:r w:rsidRPr="002A1C7D">
        <w:rPr>
          <w:rFonts w:ascii="Georgia" w:hAnsi="Georgia" w:cs="Arial"/>
          <w:color w:val="000000"/>
          <w:sz w:val="22"/>
          <w:szCs w:val="22"/>
        </w:rPr>
        <w:t>biotech</w:t>
      </w:r>
      <w:r w:rsidR="003D5173">
        <w:rPr>
          <w:rFonts w:ascii="Georgia" w:hAnsi="Georgia" w:cs="Arial"/>
          <w:color w:val="000000"/>
          <w:sz w:val="22"/>
          <w:szCs w:val="22"/>
        </w:rPr>
        <w:t xml:space="preserve">nology as </w:t>
      </w:r>
      <w:del w:id="43" w:author="Ronnie Ghose" w:date="2017-11-19T11:11:00Z">
        <w:r w:rsidR="003D5173" w:rsidDel="00271A2B">
          <w:rPr>
            <w:rFonts w:ascii="Georgia" w:hAnsi="Georgia" w:cs="Arial"/>
            <w:color w:val="000000"/>
            <w:sz w:val="22"/>
            <w:szCs w:val="22"/>
          </w:rPr>
          <w:delText>my major during</w:delText>
        </w:r>
      </w:del>
      <w:ins w:id="44" w:author="Ronnie Ghose" w:date="2017-11-19T11:11:00Z">
        <w:r w:rsidR="00271A2B">
          <w:rPr>
            <w:rFonts w:ascii="Georgia" w:hAnsi="Georgia" w:cs="Arial"/>
            <w:color w:val="000000"/>
            <w:sz w:val="22"/>
            <w:szCs w:val="22"/>
          </w:rPr>
          <w:t>an</w:t>
        </w:r>
      </w:ins>
      <w:r w:rsidR="003D5173">
        <w:rPr>
          <w:rFonts w:ascii="Georgia" w:hAnsi="Georgia" w:cs="Arial"/>
          <w:color w:val="000000"/>
          <w:sz w:val="22"/>
          <w:szCs w:val="22"/>
        </w:rPr>
        <w:t xml:space="preserve"> undergraduate </w:t>
      </w:r>
      <w:del w:id="45" w:author="Ronnie Ghose" w:date="2017-11-19T11:11:00Z">
        <w:r w:rsidR="003D5173" w:rsidDel="00271A2B">
          <w:rPr>
            <w:rFonts w:ascii="Georgia" w:hAnsi="Georgia" w:cs="Arial"/>
            <w:color w:val="000000"/>
            <w:sz w:val="22"/>
            <w:szCs w:val="22"/>
          </w:rPr>
          <w:delText xml:space="preserve">study </w:delText>
        </w:r>
      </w:del>
      <w:r w:rsidR="003D5173">
        <w:rPr>
          <w:rFonts w:ascii="Georgia" w:hAnsi="Georgia" w:cs="Arial"/>
          <w:color w:val="000000"/>
          <w:sz w:val="22"/>
          <w:szCs w:val="22"/>
        </w:rPr>
        <w:t>in India</w:t>
      </w:r>
      <w:r w:rsidRPr="002A1C7D">
        <w:rPr>
          <w:rFonts w:ascii="Georgia" w:hAnsi="Georgia" w:cs="Arial"/>
          <w:color w:val="000000"/>
          <w:sz w:val="22"/>
          <w:szCs w:val="22"/>
        </w:rPr>
        <w:t xml:space="preserve"> where</w:t>
      </w:r>
      <w:del w:id="46" w:author="Ronnie Ghose" w:date="2017-11-19T11:11:00Z">
        <w:r w:rsidRPr="002A1C7D" w:rsidDel="00271A2B">
          <w:rPr>
            <w:rFonts w:ascii="Georgia" w:hAnsi="Georgia" w:cs="Arial"/>
            <w:color w:val="000000"/>
            <w:sz w:val="22"/>
            <w:szCs w:val="22"/>
          </w:rPr>
          <w:delText>in</w:delText>
        </w:r>
      </w:del>
      <w:r w:rsidRPr="002A1C7D">
        <w:rPr>
          <w:rFonts w:ascii="Georgia" w:hAnsi="Georgia" w:cs="Arial"/>
          <w:color w:val="000000"/>
          <w:sz w:val="22"/>
          <w:szCs w:val="22"/>
        </w:rPr>
        <w:t xml:space="preserve"> I was exposed to dif</w:t>
      </w:r>
      <w:r w:rsidR="00F00C2A">
        <w:rPr>
          <w:rFonts w:ascii="Georgia" w:hAnsi="Georgia" w:cs="Arial"/>
          <w:color w:val="000000"/>
          <w:sz w:val="22"/>
          <w:szCs w:val="22"/>
        </w:rPr>
        <w:t xml:space="preserve">ferent </w:t>
      </w:r>
      <w:del w:id="47" w:author="Ronnie Ghose" w:date="2017-11-19T11:11:00Z">
        <w:r w:rsidR="00F00C2A" w:rsidDel="00271A2B">
          <w:rPr>
            <w:rFonts w:ascii="Georgia" w:hAnsi="Georgia" w:cs="Arial"/>
            <w:color w:val="000000"/>
            <w:sz w:val="22"/>
            <w:szCs w:val="22"/>
          </w:rPr>
          <w:delText xml:space="preserve">fields </w:delText>
        </w:r>
      </w:del>
      <w:ins w:id="48" w:author="Ronnie Ghose" w:date="2017-11-19T11:11:00Z">
        <w:r w:rsidR="00271A2B">
          <w:rPr>
            <w:rFonts w:ascii="Georgia" w:hAnsi="Georgia" w:cs="Arial"/>
            <w:color w:val="000000"/>
            <w:sz w:val="22"/>
            <w:szCs w:val="22"/>
          </w:rPr>
          <w:t xml:space="preserve">areas </w:t>
        </w:r>
      </w:ins>
      <w:r w:rsidR="00F00C2A">
        <w:rPr>
          <w:rFonts w:ascii="Georgia" w:hAnsi="Georgia" w:cs="Arial"/>
          <w:color w:val="000000"/>
          <w:sz w:val="22"/>
          <w:szCs w:val="22"/>
        </w:rPr>
        <w:t xml:space="preserve">in </w:t>
      </w:r>
      <w:ins w:id="49" w:author="Ronnie Ghose" w:date="2017-11-19T11:11:00Z">
        <w:r w:rsidR="00271A2B">
          <w:rPr>
            <w:rFonts w:ascii="Georgia" w:hAnsi="Georgia" w:cs="Arial"/>
            <w:color w:val="000000"/>
            <w:sz w:val="22"/>
            <w:szCs w:val="22"/>
          </w:rPr>
          <w:t xml:space="preserve">the </w:t>
        </w:r>
      </w:ins>
      <w:r w:rsidR="00F00C2A">
        <w:rPr>
          <w:rFonts w:ascii="Georgia" w:hAnsi="Georgia" w:cs="Arial"/>
          <w:color w:val="000000"/>
          <w:sz w:val="22"/>
          <w:szCs w:val="22"/>
        </w:rPr>
        <w:t>life sciences as a research volunteer</w:t>
      </w:r>
      <w:r w:rsidR="00B32243">
        <w:rPr>
          <w:rFonts w:ascii="Georgia" w:hAnsi="Georgia" w:cs="Arial"/>
          <w:color w:val="000000"/>
          <w:sz w:val="22"/>
          <w:szCs w:val="22"/>
        </w:rPr>
        <w:t xml:space="preserve"> in Anna University’s SPIC</w:t>
      </w:r>
      <w:ins w:id="50" w:author="Ronnie Ghose" w:date="2017-11-19T11:11:00Z">
        <w:r w:rsidR="00271A2B">
          <w:rPr>
            <w:rFonts w:ascii="Georgia" w:hAnsi="Georgia" w:cs="Arial"/>
            <w:color w:val="000000"/>
            <w:sz w:val="22"/>
            <w:szCs w:val="22"/>
          </w:rPr>
          <w:t xml:space="preserve"> </w:t>
        </w:r>
      </w:ins>
      <w:del w:id="51" w:author="Ronnie Ghose" w:date="2017-11-19T11:52:00Z">
        <w:r w:rsidR="00B32243" w:rsidDel="00850439">
          <w:rPr>
            <w:rFonts w:ascii="Georgia" w:hAnsi="Georgia" w:cs="Arial"/>
            <w:color w:val="000000"/>
            <w:sz w:val="22"/>
            <w:szCs w:val="22"/>
          </w:rPr>
          <w:delText xml:space="preserve"> </w:delText>
        </w:r>
      </w:del>
      <w:r w:rsidR="00B32243">
        <w:rPr>
          <w:rFonts w:ascii="Georgia" w:hAnsi="Georgia" w:cs="Arial"/>
          <w:color w:val="000000"/>
          <w:sz w:val="22"/>
          <w:szCs w:val="22"/>
        </w:rPr>
        <w:t>bioprocess l</w:t>
      </w:r>
      <w:r w:rsidRPr="002A1C7D">
        <w:rPr>
          <w:rFonts w:ascii="Georgia" w:hAnsi="Georgia" w:cs="Arial"/>
          <w:color w:val="000000"/>
          <w:sz w:val="22"/>
          <w:szCs w:val="22"/>
        </w:rPr>
        <w:t>ab and</w:t>
      </w:r>
      <w:ins w:id="52" w:author="Ronnie Ghose" w:date="2017-11-19T11:11:00Z">
        <w:r w:rsidR="00271A2B">
          <w:rPr>
            <w:rFonts w:ascii="Georgia" w:hAnsi="Georgia" w:cs="Arial"/>
            <w:color w:val="000000"/>
            <w:sz w:val="22"/>
            <w:szCs w:val="22"/>
          </w:rPr>
          <w:t xml:space="preserve"> at the</w:t>
        </w:r>
      </w:ins>
      <w:r w:rsidRPr="002A1C7D">
        <w:rPr>
          <w:rFonts w:ascii="Georgia" w:hAnsi="Georgia" w:cs="Arial"/>
          <w:color w:val="000000"/>
          <w:sz w:val="22"/>
          <w:szCs w:val="22"/>
        </w:rPr>
        <w:t xml:space="preserve"> Indian Institute of Science</w:t>
      </w:r>
      <w:ins w:id="53" w:author="Ronnie Ghose" w:date="2017-11-19T11:12:00Z">
        <w:r w:rsidR="00271A2B">
          <w:rPr>
            <w:rFonts w:ascii="Georgia" w:hAnsi="Georgia" w:cs="Arial"/>
            <w:color w:val="000000"/>
            <w:sz w:val="22"/>
            <w:szCs w:val="22"/>
          </w:rPr>
          <w:t>, the latter being a premier research institution</w:t>
        </w:r>
      </w:ins>
      <w:r w:rsidRPr="002A1C7D">
        <w:rPr>
          <w:rFonts w:ascii="Georgia" w:hAnsi="Georgia" w:cs="Arial"/>
          <w:color w:val="000000"/>
          <w:sz w:val="22"/>
          <w:szCs w:val="22"/>
        </w:rPr>
        <w:t xml:space="preserve">. </w:t>
      </w:r>
      <w:del w:id="54" w:author="Ronnie Ghose" w:date="2017-11-19T11:12:00Z">
        <w:r w:rsidRPr="002A1C7D" w:rsidDel="00271A2B">
          <w:rPr>
            <w:rFonts w:ascii="Georgia" w:hAnsi="Georgia" w:cs="Arial"/>
            <w:color w:val="000000"/>
            <w:sz w:val="22"/>
            <w:szCs w:val="22"/>
          </w:rPr>
          <w:delText>Post that,</w:delText>
        </w:r>
      </w:del>
      <w:ins w:id="55" w:author="Ronnie Ghose" w:date="2017-11-19T11:12:00Z">
        <w:r w:rsidR="00271A2B">
          <w:rPr>
            <w:rFonts w:ascii="Georgia" w:hAnsi="Georgia" w:cs="Arial"/>
            <w:color w:val="000000"/>
            <w:sz w:val="22"/>
            <w:szCs w:val="22"/>
          </w:rPr>
          <w:t>Following this experience</w:t>
        </w:r>
      </w:ins>
      <w:ins w:id="56" w:author="Ronnie Ghose" w:date="2017-11-19T11:13:00Z">
        <w:r w:rsidR="00271A2B">
          <w:rPr>
            <w:rFonts w:ascii="Georgia" w:hAnsi="Georgia" w:cs="Arial"/>
            <w:color w:val="000000"/>
            <w:sz w:val="22"/>
            <w:szCs w:val="22"/>
          </w:rPr>
          <w:t>,</w:t>
        </w:r>
      </w:ins>
      <w:r w:rsidRPr="002A1C7D">
        <w:rPr>
          <w:rFonts w:ascii="Georgia" w:hAnsi="Georgia" w:cs="Arial"/>
          <w:color w:val="000000"/>
          <w:sz w:val="22"/>
          <w:szCs w:val="22"/>
        </w:rPr>
        <w:t xml:space="preserve"> I chose to specialize in biophysics and structural biology during graduate studies. During my </w:t>
      </w:r>
      <w:del w:id="57" w:author="Ronnie Ghose" w:date="2017-11-19T11:12:00Z">
        <w:r w:rsidRPr="002A1C7D" w:rsidDel="00271A2B">
          <w:rPr>
            <w:rFonts w:ascii="Georgia" w:hAnsi="Georgia" w:cs="Arial"/>
            <w:color w:val="000000"/>
            <w:sz w:val="22"/>
            <w:szCs w:val="22"/>
          </w:rPr>
          <w:delText>grad school</w:delText>
        </w:r>
      </w:del>
      <w:ins w:id="58" w:author="Ronnie Ghose" w:date="2017-11-19T11:12:00Z">
        <w:r w:rsidR="00271A2B">
          <w:rPr>
            <w:rFonts w:ascii="Georgia" w:hAnsi="Georgia" w:cs="Arial"/>
            <w:color w:val="000000"/>
            <w:sz w:val="22"/>
            <w:szCs w:val="22"/>
          </w:rPr>
          <w:t>graduate</w:t>
        </w:r>
      </w:ins>
      <w:r w:rsidRPr="002A1C7D">
        <w:rPr>
          <w:rFonts w:ascii="Georgia" w:hAnsi="Georgia" w:cs="Arial"/>
          <w:color w:val="000000"/>
          <w:sz w:val="22"/>
          <w:szCs w:val="22"/>
        </w:rPr>
        <w:t xml:space="preserve"> research, I became deeply familiar with </w:t>
      </w:r>
      <w:del w:id="59" w:author="Ronnie Ghose" w:date="2017-11-19T11:13:00Z">
        <w:r w:rsidRPr="002A1C7D" w:rsidDel="000754B9">
          <w:rPr>
            <w:rFonts w:ascii="Georgia" w:hAnsi="Georgia" w:cs="Arial"/>
            <w:color w:val="000000"/>
            <w:sz w:val="22"/>
            <w:szCs w:val="22"/>
          </w:rPr>
          <w:delText xml:space="preserve">many biochemical and biophysical techniques, including </w:delText>
        </w:r>
      </w:del>
      <w:ins w:id="60" w:author="Ronnie Ghose" w:date="2017-11-19T11:13:00Z">
        <w:r w:rsidR="00271A2B">
          <w:rPr>
            <w:rFonts w:ascii="Georgia" w:hAnsi="Georgia" w:cs="Arial"/>
            <w:color w:val="000000"/>
            <w:sz w:val="22"/>
            <w:szCs w:val="22"/>
          </w:rPr>
          <w:t xml:space="preserve">high-resolution </w:t>
        </w:r>
      </w:ins>
      <w:r w:rsidRPr="002A1C7D">
        <w:rPr>
          <w:rFonts w:ascii="Georgia" w:hAnsi="Georgia" w:cs="Arial"/>
          <w:color w:val="000000"/>
          <w:sz w:val="22"/>
          <w:szCs w:val="22"/>
        </w:rPr>
        <w:t>NMR</w:t>
      </w:r>
      <w:ins w:id="61" w:author="Ronnie Ghose" w:date="2017-11-19T11:13:00Z">
        <w:r w:rsidR="00271A2B">
          <w:rPr>
            <w:rFonts w:ascii="Georgia" w:hAnsi="Georgia" w:cs="Arial"/>
            <w:color w:val="000000"/>
            <w:sz w:val="22"/>
            <w:szCs w:val="22"/>
          </w:rPr>
          <w:t xml:space="preserve"> spectroscopy</w:t>
        </w:r>
      </w:ins>
      <w:r w:rsidRPr="002A1C7D">
        <w:rPr>
          <w:rFonts w:ascii="Georgia" w:hAnsi="Georgia" w:cs="Arial"/>
          <w:color w:val="000000"/>
          <w:sz w:val="22"/>
          <w:szCs w:val="22"/>
        </w:rPr>
        <w:t xml:space="preserve"> </w:t>
      </w:r>
      <w:del w:id="62" w:author="Ronnie Ghose" w:date="2017-11-19T11:13:00Z">
        <w:r w:rsidRPr="002A1C7D" w:rsidDel="000754B9">
          <w:rPr>
            <w:rFonts w:ascii="Georgia" w:hAnsi="Georgia" w:cs="Arial"/>
            <w:color w:val="000000"/>
            <w:sz w:val="22"/>
            <w:szCs w:val="22"/>
          </w:rPr>
          <w:delText>and Fluorescence spectroscopy</w:delText>
        </w:r>
      </w:del>
      <w:ins w:id="63" w:author="Ronnie Ghose" w:date="2017-11-19T11:13:00Z">
        <w:r w:rsidR="000754B9">
          <w:rPr>
            <w:rFonts w:ascii="Georgia" w:hAnsi="Georgia" w:cs="Arial"/>
            <w:color w:val="000000"/>
            <w:sz w:val="22"/>
            <w:szCs w:val="22"/>
          </w:rPr>
          <w:t xml:space="preserve">in addition to other biophysical </w:t>
        </w:r>
        <w:commentRangeStart w:id="64"/>
        <w:r w:rsidR="000754B9">
          <w:rPr>
            <w:rFonts w:ascii="Georgia" w:hAnsi="Georgia" w:cs="Arial"/>
            <w:color w:val="000000"/>
            <w:sz w:val="22"/>
            <w:szCs w:val="22"/>
          </w:rPr>
          <w:t>approaches</w:t>
        </w:r>
      </w:ins>
      <w:commentRangeEnd w:id="64"/>
      <w:ins w:id="65" w:author="Ronnie Ghose" w:date="2017-11-19T11:14:00Z">
        <w:r w:rsidR="000754B9">
          <w:rPr>
            <w:rStyle w:val="CommentReference"/>
          </w:rPr>
          <w:commentReference w:id="64"/>
        </w:r>
      </w:ins>
      <w:r w:rsidRPr="002A1C7D">
        <w:rPr>
          <w:rFonts w:ascii="Georgia" w:hAnsi="Georgia" w:cs="Arial"/>
          <w:color w:val="000000"/>
          <w:sz w:val="22"/>
          <w:szCs w:val="22"/>
        </w:rPr>
        <w:t>. Under the guidance of Dr.</w:t>
      </w:r>
      <w:r w:rsidR="00185D03">
        <w:rPr>
          <w:rFonts w:ascii="Georgia" w:hAnsi="Georgia" w:cs="Arial"/>
          <w:color w:val="000000"/>
          <w:sz w:val="22"/>
          <w:szCs w:val="22"/>
        </w:rPr>
        <w:t xml:space="preserve"> </w:t>
      </w:r>
      <w:r w:rsidRPr="002A1C7D">
        <w:rPr>
          <w:rFonts w:ascii="Georgia" w:hAnsi="Georgia" w:cs="Arial"/>
          <w:color w:val="000000"/>
          <w:sz w:val="22"/>
          <w:szCs w:val="22"/>
        </w:rPr>
        <w:t>Ranajeet Ghose (</w:t>
      </w:r>
      <w:r w:rsidR="00C734E5">
        <w:rPr>
          <w:rFonts w:ascii="Georgia" w:hAnsi="Georgia" w:cs="Arial"/>
          <w:color w:val="000000"/>
          <w:sz w:val="22"/>
          <w:szCs w:val="22"/>
        </w:rPr>
        <w:t>g</w:t>
      </w:r>
      <w:r w:rsidR="00C447F3">
        <w:rPr>
          <w:rFonts w:ascii="Georgia" w:hAnsi="Georgia" w:cs="Arial"/>
          <w:color w:val="000000"/>
          <w:sz w:val="22"/>
          <w:szCs w:val="22"/>
        </w:rPr>
        <w:t xml:space="preserve">raduate </w:t>
      </w:r>
      <w:r w:rsidRPr="002A1C7D">
        <w:rPr>
          <w:rFonts w:ascii="Georgia" w:hAnsi="Georgia" w:cs="Arial"/>
          <w:color w:val="000000"/>
          <w:sz w:val="22"/>
          <w:szCs w:val="22"/>
        </w:rPr>
        <w:t>advisor</w:t>
      </w:r>
      <w:r w:rsidR="00C62B4E">
        <w:rPr>
          <w:rFonts w:ascii="Georgia" w:hAnsi="Georgia" w:cs="Arial"/>
          <w:color w:val="000000"/>
          <w:sz w:val="22"/>
          <w:szCs w:val="22"/>
        </w:rPr>
        <w:t xml:space="preserve">, </w:t>
      </w:r>
      <w:r w:rsidR="00C62B4E" w:rsidRPr="00E11141">
        <w:rPr>
          <w:rFonts w:ascii="Georgia" w:hAnsi="Georgia" w:cs="Arial"/>
          <w:i/>
          <w:color w:val="000000"/>
          <w:sz w:val="22"/>
          <w:szCs w:val="22"/>
        </w:rPr>
        <w:t>see referee letter</w:t>
      </w:r>
      <w:r w:rsidRPr="002A1C7D">
        <w:rPr>
          <w:rFonts w:ascii="Georgia" w:hAnsi="Georgia" w:cs="Arial"/>
          <w:color w:val="000000"/>
          <w:sz w:val="22"/>
          <w:szCs w:val="22"/>
        </w:rPr>
        <w:t>),</w:t>
      </w:r>
      <w:r w:rsidR="00DB3B88">
        <w:rPr>
          <w:rFonts w:ascii="Georgia" w:hAnsi="Georgia" w:cs="Arial"/>
          <w:color w:val="000000"/>
          <w:sz w:val="22"/>
          <w:szCs w:val="22"/>
        </w:rPr>
        <w:t xml:space="preserve"> at CCNY,</w:t>
      </w:r>
      <w:r w:rsidRPr="002A1C7D">
        <w:rPr>
          <w:rFonts w:ascii="Georgia" w:hAnsi="Georgia" w:cs="Arial"/>
          <w:color w:val="000000"/>
          <w:sz w:val="22"/>
          <w:szCs w:val="22"/>
        </w:rPr>
        <w:t xml:space="preserve"> I worked </w:t>
      </w:r>
      <w:del w:id="66" w:author="Ronnie Ghose" w:date="2017-11-19T11:15:00Z">
        <w:r w:rsidRPr="002A1C7D" w:rsidDel="000754B9">
          <w:rPr>
            <w:rFonts w:ascii="Georgia" w:hAnsi="Georgia" w:cs="Arial"/>
            <w:color w:val="000000"/>
            <w:sz w:val="22"/>
            <w:szCs w:val="22"/>
          </w:rPr>
          <w:delText>on many protein systems to</w:delText>
        </w:r>
      </w:del>
      <w:ins w:id="67" w:author="Ronnie Ghose" w:date="2017-11-19T11:15:00Z">
        <w:r w:rsidR="000754B9">
          <w:rPr>
            <w:rFonts w:ascii="Georgia" w:hAnsi="Georgia" w:cs="Arial"/>
            <w:color w:val="000000"/>
            <w:sz w:val="22"/>
            <w:szCs w:val="22"/>
          </w:rPr>
          <w:t xml:space="preserve">on two different classes of </w:t>
        </w:r>
      </w:ins>
      <w:ins w:id="68" w:author="Ronnie Ghose" w:date="2017-11-19T11:16:00Z">
        <w:r w:rsidR="000754B9">
          <w:rPr>
            <w:rFonts w:ascii="Georgia" w:hAnsi="Georgia" w:cs="Arial"/>
            <w:color w:val="000000"/>
            <w:sz w:val="22"/>
            <w:szCs w:val="22"/>
          </w:rPr>
          <w:t>proteins</w:t>
        </w:r>
      </w:ins>
      <w:ins w:id="69" w:author="Ronnie Ghose" w:date="2017-11-19T11:15:00Z">
        <w:r w:rsidR="000754B9">
          <w:rPr>
            <w:rFonts w:ascii="Georgia" w:hAnsi="Georgia" w:cs="Arial"/>
            <w:color w:val="000000"/>
            <w:sz w:val="22"/>
            <w:szCs w:val="22"/>
          </w:rPr>
          <w:t xml:space="preserve"> to</w:t>
        </w:r>
      </w:ins>
      <w:r w:rsidRPr="002A1C7D">
        <w:rPr>
          <w:rFonts w:ascii="Georgia" w:hAnsi="Georgia" w:cs="Arial"/>
          <w:color w:val="000000"/>
          <w:sz w:val="22"/>
          <w:szCs w:val="22"/>
        </w:rPr>
        <w:t xml:space="preserve"> understand their structure/function</w:t>
      </w:r>
      <w:ins w:id="70" w:author="Ronnie Ghose" w:date="2017-11-19T11:16:00Z">
        <w:r w:rsidR="000754B9">
          <w:rPr>
            <w:rFonts w:ascii="Georgia" w:hAnsi="Georgia" w:cs="Arial"/>
            <w:color w:val="000000"/>
            <w:sz w:val="22"/>
            <w:szCs w:val="22"/>
          </w:rPr>
          <w:t xml:space="preserve"> </w:t>
        </w:r>
        <w:r w:rsidR="000754B9" w:rsidRPr="002A1C7D">
          <w:rPr>
            <w:rFonts w:ascii="Georgia" w:hAnsi="Georgia" w:cs="Arial"/>
            <w:color w:val="000000"/>
            <w:sz w:val="22"/>
            <w:szCs w:val="22"/>
          </w:rPr>
          <w:t>relationships</w:t>
        </w:r>
        <w:r w:rsidR="000754B9">
          <w:rPr>
            <w:rFonts w:ascii="Georgia" w:hAnsi="Georgia" w:cs="Arial"/>
            <w:color w:val="000000"/>
            <w:sz w:val="22"/>
            <w:szCs w:val="22"/>
          </w:rPr>
          <w:t>. These include</w:t>
        </w:r>
      </w:ins>
      <w:r w:rsidRPr="002A1C7D">
        <w:rPr>
          <w:rFonts w:ascii="Georgia" w:hAnsi="Georgia" w:cs="Arial"/>
          <w:color w:val="000000"/>
          <w:sz w:val="22"/>
          <w:szCs w:val="22"/>
        </w:rPr>
        <w:t xml:space="preserve"> </w:t>
      </w:r>
      <w:del w:id="71" w:author="Ronnie Ghose" w:date="2017-11-19T11:16:00Z">
        <w:r w:rsidRPr="002A1C7D" w:rsidDel="000754B9">
          <w:rPr>
            <w:rFonts w:ascii="Georgia" w:hAnsi="Georgia" w:cs="Arial"/>
            <w:color w:val="000000"/>
            <w:sz w:val="22"/>
            <w:szCs w:val="22"/>
          </w:rPr>
          <w:delText>relationships</w:delText>
        </w:r>
        <w:r w:rsidR="00B22C79" w:rsidDel="000754B9">
          <w:rPr>
            <w:rFonts w:ascii="Georgia" w:hAnsi="Georgia" w:cs="Arial"/>
            <w:color w:val="000000"/>
            <w:sz w:val="22"/>
            <w:szCs w:val="22"/>
          </w:rPr>
          <w:delText xml:space="preserve"> </w:delText>
        </w:r>
      </w:del>
      <w:del w:id="72" w:author="Ronnie Ghose" w:date="2017-11-19T11:17:00Z">
        <w:r w:rsidR="00B22C79" w:rsidDel="00B921BF">
          <w:rPr>
            <w:rFonts w:ascii="Georgia" w:hAnsi="Georgia" w:cs="Arial"/>
            <w:color w:val="000000"/>
            <w:sz w:val="22"/>
            <w:szCs w:val="22"/>
          </w:rPr>
          <w:delText>includ</w:delText>
        </w:r>
      </w:del>
      <w:del w:id="73" w:author="Ronnie Ghose" w:date="2017-11-19T11:16:00Z">
        <w:r w:rsidR="00B22C79" w:rsidDel="000754B9">
          <w:rPr>
            <w:rFonts w:ascii="Georgia" w:hAnsi="Georgia" w:cs="Arial"/>
            <w:color w:val="000000"/>
            <w:sz w:val="22"/>
            <w:szCs w:val="22"/>
          </w:rPr>
          <w:delText>ing</w:delText>
        </w:r>
      </w:del>
      <w:del w:id="74" w:author="Ronnie Ghose" w:date="2017-11-19T11:17:00Z">
        <w:r w:rsidRPr="002A1C7D" w:rsidDel="00B921BF">
          <w:rPr>
            <w:rFonts w:ascii="Georgia" w:hAnsi="Georgia" w:cs="Arial"/>
            <w:color w:val="000000"/>
            <w:sz w:val="22"/>
            <w:szCs w:val="22"/>
          </w:rPr>
          <w:delText xml:space="preserve"> </w:delText>
        </w:r>
      </w:del>
      <w:r w:rsidRPr="002A1C7D">
        <w:rPr>
          <w:rFonts w:ascii="Georgia" w:hAnsi="Georgia" w:cs="Arial"/>
          <w:color w:val="000000"/>
          <w:sz w:val="22"/>
          <w:szCs w:val="22"/>
        </w:rPr>
        <w:t xml:space="preserve">ASC2, </w:t>
      </w:r>
      <w:del w:id="75" w:author="Ronnie Ghose" w:date="2017-11-19T11:16:00Z">
        <w:r w:rsidRPr="002A1C7D" w:rsidDel="000754B9">
          <w:rPr>
            <w:rFonts w:ascii="Georgia" w:hAnsi="Georgia" w:cs="Arial"/>
            <w:color w:val="000000"/>
            <w:sz w:val="22"/>
            <w:szCs w:val="22"/>
          </w:rPr>
          <w:delText>a</w:delText>
        </w:r>
        <w:r w:rsidR="00B22C79" w:rsidDel="000754B9">
          <w:rPr>
            <w:rFonts w:ascii="Georgia" w:hAnsi="Georgia" w:cs="Arial"/>
            <w:color w:val="000000"/>
            <w:sz w:val="22"/>
            <w:szCs w:val="22"/>
          </w:rPr>
          <w:delText>n</w:delText>
        </w:r>
        <w:r w:rsidRPr="002A1C7D" w:rsidDel="000754B9">
          <w:rPr>
            <w:rFonts w:ascii="Georgia" w:hAnsi="Georgia" w:cs="Arial"/>
            <w:color w:val="000000"/>
            <w:sz w:val="22"/>
            <w:szCs w:val="22"/>
          </w:rPr>
          <w:delText xml:space="preserve"> </w:delText>
        </w:r>
        <w:r w:rsidR="00B22C79" w:rsidDel="000754B9">
          <w:rPr>
            <w:rFonts w:ascii="Georgia" w:hAnsi="Georgia" w:cs="Arial"/>
            <w:color w:val="000000"/>
            <w:sz w:val="22"/>
            <w:szCs w:val="22"/>
          </w:rPr>
          <w:delText xml:space="preserve">important </w:delText>
        </w:r>
        <w:r w:rsidRPr="002A1C7D" w:rsidDel="000754B9">
          <w:rPr>
            <w:rFonts w:ascii="Georgia" w:hAnsi="Georgia" w:cs="Arial"/>
            <w:color w:val="000000"/>
            <w:sz w:val="22"/>
            <w:szCs w:val="22"/>
          </w:rPr>
          <w:delText>inflammatory</w:delText>
        </w:r>
      </w:del>
      <w:ins w:id="76" w:author="Ronnie Ghose" w:date="2017-11-19T11:20:00Z">
        <w:r w:rsidR="000B3AAF">
          <w:rPr>
            <w:rFonts w:ascii="Georgia" w:hAnsi="Georgia" w:cs="Arial"/>
            <w:color w:val="000000"/>
            <w:sz w:val="22"/>
            <w:szCs w:val="22"/>
          </w:rPr>
          <w:t>that is involved in the activation of the caspase-1</w:t>
        </w:r>
      </w:ins>
      <w:ins w:id="77" w:author="Ronnie Ghose" w:date="2017-11-19T11:16:00Z">
        <w:r w:rsidR="000754B9">
          <w:rPr>
            <w:rFonts w:ascii="Georgia" w:hAnsi="Georgia" w:cs="Arial"/>
            <w:color w:val="000000"/>
            <w:sz w:val="22"/>
            <w:szCs w:val="22"/>
          </w:rPr>
          <w:t xml:space="preserve"> </w:t>
        </w:r>
      </w:ins>
      <w:ins w:id="78" w:author="Ronnie Ghose" w:date="2017-11-19T11:21:00Z">
        <w:r w:rsidR="000B3AAF">
          <w:rPr>
            <w:rFonts w:ascii="Georgia" w:hAnsi="Georgia" w:cs="Arial"/>
            <w:color w:val="000000"/>
            <w:sz w:val="22"/>
            <w:szCs w:val="22"/>
          </w:rPr>
          <w:t xml:space="preserve">pathway that is central to the inflammatory response. </w:t>
        </w:r>
      </w:ins>
      <w:ins w:id="79" w:author="Ronnie Ghose" w:date="2017-11-19T11:22:00Z">
        <w:r w:rsidR="000B3AAF">
          <w:rPr>
            <w:rFonts w:ascii="Georgia" w:hAnsi="Georgia" w:cs="Arial"/>
            <w:color w:val="000000"/>
            <w:sz w:val="22"/>
            <w:szCs w:val="22"/>
          </w:rPr>
          <w:t xml:space="preserve">I also solved the structure of a </w:t>
        </w:r>
      </w:ins>
      <w:del w:id="80" w:author="Ronnie Ghose" w:date="2017-11-19T11:18:00Z">
        <w:r w:rsidRPr="002A1C7D" w:rsidDel="00B921BF">
          <w:rPr>
            <w:rFonts w:ascii="Georgia" w:hAnsi="Georgia" w:cs="Arial"/>
            <w:color w:val="000000"/>
            <w:sz w:val="22"/>
            <w:szCs w:val="22"/>
          </w:rPr>
          <w:delText xml:space="preserve"> signaling</w:delText>
        </w:r>
        <w:r w:rsidR="00B22C79" w:rsidDel="00B921BF">
          <w:rPr>
            <w:rFonts w:ascii="Georgia" w:hAnsi="Georgia" w:cs="Arial"/>
            <w:color w:val="000000"/>
            <w:sz w:val="22"/>
            <w:szCs w:val="22"/>
          </w:rPr>
          <w:delText xml:space="preserve"> protein and </w:delText>
        </w:r>
        <w:r w:rsidR="001372C5" w:rsidDel="00B921BF">
          <w:rPr>
            <w:rFonts w:ascii="Georgia" w:hAnsi="Georgia" w:cs="Arial"/>
            <w:color w:val="000000"/>
            <w:sz w:val="22"/>
            <w:szCs w:val="22"/>
          </w:rPr>
          <w:delText xml:space="preserve">a </w:delText>
        </w:r>
      </w:del>
      <w:r w:rsidRPr="002A1C7D">
        <w:rPr>
          <w:rFonts w:ascii="Georgia" w:hAnsi="Georgia" w:cs="Arial"/>
          <w:color w:val="000000"/>
          <w:sz w:val="22"/>
          <w:szCs w:val="22"/>
        </w:rPr>
        <w:t>novel phosphoesterase domain</w:t>
      </w:r>
      <w:r w:rsidR="00C544FB">
        <w:rPr>
          <w:rFonts w:ascii="Georgia" w:hAnsi="Georgia" w:cs="Arial"/>
          <w:color w:val="000000"/>
          <w:sz w:val="22"/>
          <w:szCs w:val="22"/>
        </w:rPr>
        <w:t xml:space="preserve"> in bacterial DNA ligase, LigD</w:t>
      </w:r>
      <w:ins w:id="81" w:author="Ronnie Ghose" w:date="2017-11-19T11:22:00Z">
        <w:r w:rsidR="000B3AAF">
          <w:rPr>
            <w:rFonts w:ascii="Georgia" w:hAnsi="Georgia" w:cs="Arial"/>
            <w:color w:val="000000"/>
            <w:sz w:val="22"/>
            <w:szCs w:val="22"/>
          </w:rPr>
          <w:t xml:space="preserve">, involved in </w:t>
        </w:r>
      </w:ins>
      <w:ins w:id="82" w:author="Ronnie Ghose" w:date="2017-11-19T11:23:00Z">
        <w:r w:rsidR="000B3AAF">
          <w:rPr>
            <w:rFonts w:ascii="Georgia" w:hAnsi="Georgia" w:cs="Arial"/>
            <w:color w:val="000000"/>
            <w:sz w:val="22"/>
            <w:szCs w:val="22"/>
          </w:rPr>
          <w:t>non-homologous end-joining.</w:t>
        </w:r>
      </w:ins>
      <w:del w:id="83" w:author="Ronnie Ghose" w:date="2017-11-19T11:22:00Z">
        <w:r w:rsidR="00C544FB" w:rsidDel="000B3AAF">
          <w:rPr>
            <w:rFonts w:ascii="Georgia" w:hAnsi="Georgia" w:cs="Arial"/>
            <w:color w:val="000000"/>
            <w:sz w:val="22"/>
            <w:szCs w:val="22"/>
          </w:rPr>
          <w:delText>.</w:delText>
        </w:r>
      </w:del>
      <w:r w:rsidR="00C544FB">
        <w:rPr>
          <w:rFonts w:ascii="Georgia" w:hAnsi="Georgia" w:cs="Arial"/>
          <w:color w:val="000000"/>
          <w:sz w:val="22"/>
          <w:szCs w:val="22"/>
        </w:rPr>
        <w:t xml:space="preserve"> </w:t>
      </w:r>
    </w:p>
    <w:p w14:paraId="7ADA3630" w14:textId="77777777" w:rsidR="001372C5" w:rsidRDefault="001372C5" w:rsidP="006B79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eorgia" w:hAnsi="Georgia" w:cs="Arial"/>
          <w:color w:val="000000"/>
          <w:sz w:val="22"/>
          <w:szCs w:val="22"/>
        </w:rPr>
      </w:pPr>
    </w:p>
    <w:p w14:paraId="31742952" w14:textId="52D0B96C" w:rsidR="000A63E7" w:rsidRDefault="00354252" w:rsidP="006B79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eorgia" w:hAnsi="Georgia" w:cs="Arial"/>
          <w:color w:val="000000"/>
          <w:sz w:val="22"/>
          <w:szCs w:val="22"/>
        </w:rPr>
      </w:pPr>
      <w:ins w:id="84" w:author="Ronnie Ghose" w:date="2017-11-19T11:23:00Z">
        <w:r>
          <w:rPr>
            <w:rFonts w:ascii="Georgia" w:hAnsi="Georgia" w:cs="Arial"/>
            <w:color w:val="000000"/>
            <w:sz w:val="22"/>
            <w:szCs w:val="22"/>
          </w:rPr>
          <w:t>An interest stimulated in</w:t>
        </w:r>
      </w:ins>
      <w:ins w:id="85" w:author="Ronnie Ghose" w:date="2017-11-19T11:28:00Z">
        <w:r w:rsidR="00A5255A">
          <w:rPr>
            <w:rFonts w:ascii="Georgia" w:hAnsi="Georgia" w:cs="Arial"/>
            <w:color w:val="000000"/>
            <w:sz w:val="22"/>
            <w:szCs w:val="22"/>
          </w:rPr>
          <w:t xml:space="preserve"> </w:t>
        </w:r>
        <w:r w:rsidR="00A5255A" w:rsidRPr="002A1C7D">
          <w:rPr>
            <w:rFonts w:ascii="Georgia" w:hAnsi="Georgia" w:cs="Arial"/>
            <w:color w:val="000000"/>
            <w:sz w:val="22"/>
            <w:szCs w:val="22"/>
          </w:rPr>
          <w:t>graduate school</w:t>
        </w:r>
        <w:r w:rsidR="00A5255A">
          <w:rPr>
            <w:rFonts w:ascii="Georgia" w:hAnsi="Georgia" w:cs="Arial"/>
            <w:color w:val="000000"/>
            <w:sz w:val="22"/>
            <w:szCs w:val="22"/>
          </w:rPr>
          <w:t xml:space="preserve"> during</w:t>
        </w:r>
      </w:ins>
      <w:ins w:id="86" w:author="Ronnie Ghose" w:date="2017-11-19T11:23:00Z">
        <w:r>
          <w:rPr>
            <w:rFonts w:ascii="Georgia" w:hAnsi="Georgia" w:cs="Arial"/>
            <w:color w:val="000000"/>
            <w:sz w:val="22"/>
            <w:szCs w:val="22"/>
          </w:rPr>
          <w:t xml:space="preserve"> my study of ASC2 and enhanced </w:t>
        </w:r>
      </w:ins>
      <w:ins w:id="87" w:author="Ronnie Ghose" w:date="2017-11-19T11:24:00Z">
        <w:r>
          <w:rPr>
            <w:rFonts w:ascii="Georgia" w:hAnsi="Georgia" w:cs="Arial"/>
            <w:color w:val="000000"/>
            <w:sz w:val="22"/>
            <w:szCs w:val="22"/>
          </w:rPr>
          <w:t>d</w:t>
        </w:r>
      </w:ins>
      <w:del w:id="88" w:author="Ronnie Ghose" w:date="2017-11-19T11:24:00Z">
        <w:r w:rsidR="006B79C0" w:rsidRPr="002A1C7D" w:rsidDel="00354252">
          <w:rPr>
            <w:rFonts w:ascii="Georgia" w:hAnsi="Georgia" w:cs="Arial"/>
            <w:color w:val="000000"/>
            <w:sz w:val="22"/>
            <w:szCs w:val="22"/>
          </w:rPr>
          <w:delText>D</w:delText>
        </w:r>
      </w:del>
      <w:r w:rsidR="006B79C0" w:rsidRPr="002A1C7D">
        <w:rPr>
          <w:rFonts w:ascii="Georgia" w:hAnsi="Georgia" w:cs="Arial"/>
          <w:color w:val="000000"/>
          <w:sz w:val="22"/>
          <w:szCs w:val="22"/>
        </w:rPr>
        <w:t>uring the final years</w:t>
      </w:r>
      <w:del w:id="89" w:author="Ronnie Ghose" w:date="2017-11-19T11:28:00Z">
        <w:r w:rsidR="006B79C0" w:rsidRPr="002A1C7D" w:rsidDel="00A5255A">
          <w:rPr>
            <w:rFonts w:ascii="Georgia" w:hAnsi="Georgia" w:cs="Arial"/>
            <w:color w:val="000000"/>
            <w:sz w:val="22"/>
            <w:szCs w:val="22"/>
          </w:rPr>
          <w:delText xml:space="preserve"> </w:delText>
        </w:r>
      </w:del>
      <w:del w:id="90" w:author="Ronnie Ghose" w:date="2017-11-19T11:24:00Z">
        <w:r w:rsidR="006B79C0" w:rsidRPr="002A1C7D" w:rsidDel="00354252">
          <w:rPr>
            <w:rFonts w:ascii="Georgia" w:hAnsi="Georgia" w:cs="Arial"/>
            <w:color w:val="000000"/>
            <w:sz w:val="22"/>
            <w:szCs w:val="22"/>
          </w:rPr>
          <w:delText>of my</w:delText>
        </w:r>
      </w:del>
      <w:del w:id="91" w:author="Ronnie Ghose" w:date="2017-11-19T11:28:00Z">
        <w:r w:rsidR="006B79C0" w:rsidRPr="002A1C7D" w:rsidDel="00A5255A">
          <w:rPr>
            <w:rFonts w:ascii="Georgia" w:hAnsi="Georgia" w:cs="Arial"/>
            <w:color w:val="000000"/>
            <w:sz w:val="22"/>
            <w:szCs w:val="22"/>
          </w:rPr>
          <w:delText xml:space="preserve"> graduate school</w:delText>
        </w:r>
      </w:del>
      <w:r w:rsidR="006B79C0" w:rsidRPr="002A1C7D">
        <w:rPr>
          <w:rFonts w:ascii="Georgia" w:hAnsi="Georgia" w:cs="Arial"/>
          <w:color w:val="000000"/>
          <w:sz w:val="22"/>
          <w:szCs w:val="22"/>
        </w:rPr>
        <w:t xml:space="preserve">, </w:t>
      </w:r>
      <w:del w:id="92" w:author="Ronnie Ghose" w:date="2017-11-19T11:25:00Z">
        <w:r w:rsidR="006B79C0" w:rsidRPr="002A1C7D" w:rsidDel="00354252">
          <w:rPr>
            <w:rFonts w:ascii="Georgia" w:hAnsi="Georgia" w:cs="Arial"/>
            <w:color w:val="000000"/>
            <w:sz w:val="22"/>
            <w:szCs w:val="22"/>
          </w:rPr>
          <w:delText xml:space="preserve">I </w:delText>
        </w:r>
        <w:r w:rsidR="001A0216" w:rsidDel="00354252">
          <w:rPr>
            <w:rFonts w:ascii="Georgia" w:hAnsi="Georgia" w:cs="Arial"/>
            <w:color w:val="000000"/>
            <w:sz w:val="22"/>
            <w:szCs w:val="22"/>
          </w:rPr>
          <w:delText>develop</w:delText>
        </w:r>
        <w:r w:rsidR="006B79C0" w:rsidRPr="002A1C7D" w:rsidDel="00354252">
          <w:rPr>
            <w:rFonts w:ascii="Georgia" w:hAnsi="Georgia" w:cs="Arial"/>
            <w:color w:val="000000"/>
            <w:sz w:val="22"/>
            <w:szCs w:val="22"/>
          </w:rPr>
          <w:delText>ed a deeper interest to pursue my postdoctoral research in</w:delText>
        </w:r>
      </w:del>
      <w:ins w:id="93" w:author="Ronnie Ghose" w:date="2017-11-19T11:25:00Z">
        <w:r>
          <w:rPr>
            <w:rFonts w:ascii="Georgia" w:hAnsi="Georgia" w:cs="Arial"/>
            <w:color w:val="000000"/>
            <w:sz w:val="22"/>
            <w:szCs w:val="22"/>
          </w:rPr>
          <w:t>was in</w:t>
        </w:r>
      </w:ins>
      <w:r w:rsidR="006B79C0" w:rsidRPr="002A1C7D">
        <w:rPr>
          <w:rFonts w:ascii="Georgia" w:hAnsi="Georgia" w:cs="Arial"/>
          <w:color w:val="000000"/>
          <w:sz w:val="22"/>
          <w:szCs w:val="22"/>
        </w:rPr>
        <w:t xml:space="preserve"> immunology, in particular cancer im</w:t>
      </w:r>
      <w:r w:rsidR="00B91920">
        <w:rPr>
          <w:rFonts w:ascii="Georgia" w:hAnsi="Georgia" w:cs="Arial"/>
          <w:color w:val="000000"/>
          <w:sz w:val="22"/>
          <w:szCs w:val="22"/>
        </w:rPr>
        <w:t xml:space="preserve">munology. </w:t>
      </w:r>
      <w:r w:rsidR="006B79C0" w:rsidRPr="002A1C7D">
        <w:rPr>
          <w:rFonts w:ascii="Georgia" w:hAnsi="Georgia" w:cs="Arial"/>
          <w:color w:val="000000"/>
          <w:sz w:val="22"/>
          <w:szCs w:val="22"/>
        </w:rPr>
        <w:t xml:space="preserve">I was ready to apply my </w:t>
      </w:r>
      <w:del w:id="94" w:author="Ronnie Ghose" w:date="2017-11-19T11:25:00Z">
        <w:r w:rsidR="006B79C0" w:rsidRPr="002A1C7D" w:rsidDel="00354252">
          <w:rPr>
            <w:rFonts w:ascii="Georgia" w:hAnsi="Georgia" w:cs="Arial"/>
            <w:color w:val="000000"/>
            <w:sz w:val="22"/>
            <w:szCs w:val="22"/>
          </w:rPr>
          <w:delText>knowledge of biophysics</w:delText>
        </w:r>
      </w:del>
      <w:ins w:id="95" w:author="Ronnie Ghose" w:date="2017-11-19T11:25:00Z">
        <w:r>
          <w:rPr>
            <w:rFonts w:ascii="Georgia" w:hAnsi="Georgia" w:cs="Arial"/>
            <w:color w:val="000000"/>
            <w:sz w:val="22"/>
            <w:szCs w:val="22"/>
          </w:rPr>
          <w:t>expertise in protein structure and dynamics</w:t>
        </w:r>
      </w:ins>
      <w:ins w:id="96" w:author="Ronnie Ghose" w:date="2017-11-19T11:28:00Z">
        <w:r w:rsidR="00A5255A">
          <w:rPr>
            <w:rFonts w:ascii="Georgia" w:hAnsi="Georgia" w:cs="Arial"/>
            <w:color w:val="000000"/>
            <w:sz w:val="22"/>
            <w:szCs w:val="22"/>
          </w:rPr>
          <w:t xml:space="preserve"> using NMR techniques</w:t>
        </w:r>
      </w:ins>
      <w:r w:rsidR="006B79C0" w:rsidRPr="002A1C7D">
        <w:rPr>
          <w:rFonts w:ascii="Georgia" w:hAnsi="Georgia" w:cs="Arial"/>
          <w:color w:val="000000"/>
          <w:sz w:val="22"/>
          <w:szCs w:val="22"/>
        </w:rPr>
        <w:t xml:space="preserve"> into understanding immunological problems. I started working with Dr. Michelle Krogsgaard at New</w:t>
      </w:r>
      <w:r w:rsidR="004D68AF">
        <w:rPr>
          <w:rFonts w:ascii="Georgia" w:hAnsi="Georgia" w:cs="Arial"/>
          <w:color w:val="000000"/>
          <w:sz w:val="22"/>
          <w:szCs w:val="22"/>
        </w:rPr>
        <w:t xml:space="preserve"> York University Medical Center who specializes in studying molecular and cellular events that</w:t>
      </w:r>
      <w:r w:rsidR="00400225">
        <w:rPr>
          <w:rFonts w:ascii="Georgia" w:hAnsi="Georgia" w:cs="Arial"/>
          <w:color w:val="000000"/>
          <w:sz w:val="22"/>
          <w:szCs w:val="22"/>
        </w:rPr>
        <w:t xml:space="preserve"> contribute to T cell sensitivity to cancer antigens.</w:t>
      </w:r>
      <w:r w:rsidR="004D68AF">
        <w:rPr>
          <w:rFonts w:ascii="Georgia" w:hAnsi="Georgia" w:cs="Arial"/>
          <w:color w:val="000000"/>
          <w:sz w:val="22"/>
          <w:szCs w:val="22"/>
        </w:rPr>
        <w:t xml:space="preserve"> </w:t>
      </w:r>
      <w:del w:id="97" w:author="Ronnie Ghose" w:date="2017-11-19T11:29:00Z">
        <w:r w:rsidR="000E712F" w:rsidDel="00A5255A">
          <w:rPr>
            <w:rFonts w:ascii="Georgia" w:hAnsi="Georgia" w:cs="Arial"/>
            <w:color w:val="000000"/>
            <w:sz w:val="22"/>
            <w:szCs w:val="22"/>
          </w:rPr>
          <w:delText>The</w:delText>
        </w:r>
        <w:r w:rsidR="006B79C0" w:rsidRPr="002A1C7D" w:rsidDel="00A5255A">
          <w:rPr>
            <w:rFonts w:ascii="Georgia" w:hAnsi="Georgia" w:cs="Arial"/>
            <w:color w:val="000000"/>
            <w:sz w:val="22"/>
            <w:szCs w:val="22"/>
          </w:rPr>
          <w:delText xml:space="preserve"> project</w:delText>
        </w:r>
        <w:r w:rsidR="000E712F" w:rsidDel="00A5255A">
          <w:rPr>
            <w:rFonts w:ascii="Georgia" w:hAnsi="Georgia" w:cs="Arial"/>
            <w:color w:val="000000"/>
            <w:sz w:val="22"/>
            <w:szCs w:val="22"/>
          </w:rPr>
          <w:delText>s</w:delText>
        </w:r>
        <w:r w:rsidR="006B79C0" w:rsidRPr="002A1C7D" w:rsidDel="00A5255A">
          <w:rPr>
            <w:rFonts w:ascii="Georgia" w:hAnsi="Georgia" w:cs="Arial"/>
            <w:color w:val="000000"/>
            <w:sz w:val="22"/>
            <w:szCs w:val="22"/>
          </w:rPr>
          <w:delText xml:space="preserve"> </w:delText>
        </w:r>
        <w:r w:rsidR="000E712F" w:rsidDel="00A5255A">
          <w:rPr>
            <w:rFonts w:ascii="Georgia" w:hAnsi="Georgia" w:cs="Arial"/>
            <w:color w:val="000000"/>
            <w:sz w:val="22"/>
            <w:szCs w:val="22"/>
          </w:rPr>
          <w:delText>I worked on involved</w:delText>
        </w:r>
      </w:del>
      <w:ins w:id="98" w:author="Ronnie Ghose" w:date="2017-11-19T11:29:00Z">
        <w:r w:rsidR="00A5255A">
          <w:rPr>
            <w:rFonts w:ascii="Georgia" w:hAnsi="Georgia" w:cs="Arial"/>
            <w:color w:val="000000"/>
            <w:sz w:val="22"/>
            <w:szCs w:val="22"/>
          </w:rPr>
          <w:t>In Dr. Krogsgaard’s laboratory in worked towards</w:t>
        </w:r>
      </w:ins>
      <w:r w:rsidR="000E712F">
        <w:rPr>
          <w:rFonts w:ascii="Georgia" w:hAnsi="Georgia" w:cs="Arial"/>
          <w:color w:val="000000"/>
          <w:sz w:val="22"/>
          <w:szCs w:val="22"/>
        </w:rPr>
        <w:t xml:space="preserve"> </w:t>
      </w:r>
      <w:r w:rsidR="006B79C0" w:rsidRPr="002A1C7D">
        <w:rPr>
          <w:rFonts w:ascii="Georgia" w:hAnsi="Georgia" w:cs="Arial"/>
          <w:color w:val="000000"/>
          <w:sz w:val="22"/>
          <w:szCs w:val="22"/>
        </w:rPr>
        <w:t>understanding molecular mechanisms involved in T-cell activation by applying a suite of biophysical techniques, which includes NMR, X-ray crystallography</w:t>
      </w:r>
      <w:r w:rsidR="0007578F">
        <w:rPr>
          <w:rFonts w:ascii="Georgia" w:hAnsi="Georgia" w:cs="Arial"/>
          <w:color w:val="000000"/>
          <w:sz w:val="22"/>
          <w:szCs w:val="22"/>
        </w:rPr>
        <w:t>, 2D affinity</w:t>
      </w:r>
      <w:r w:rsidR="007B004B">
        <w:rPr>
          <w:rFonts w:ascii="Georgia" w:hAnsi="Georgia" w:cs="Arial"/>
          <w:color w:val="000000"/>
          <w:sz w:val="22"/>
          <w:szCs w:val="22"/>
        </w:rPr>
        <w:t xml:space="preserve">, computation </w:t>
      </w:r>
      <w:r w:rsidR="00163398">
        <w:rPr>
          <w:rFonts w:ascii="Georgia" w:hAnsi="Georgia" w:cs="Arial"/>
          <w:color w:val="000000"/>
          <w:sz w:val="22"/>
          <w:szCs w:val="22"/>
        </w:rPr>
        <w:t>and functional studies</w:t>
      </w:r>
      <w:r w:rsidR="006B79C0" w:rsidRPr="002A1C7D">
        <w:rPr>
          <w:rFonts w:ascii="Georgia" w:hAnsi="Georgia" w:cs="Arial"/>
          <w:color w:val="000000"/>
          <w:sz w:val="22"/>
          <w:szCs w:val="22"/>
        </w:rPr>
        <w:t>.</w:t>
      </w:r>
      <w:r w:rsidR="00163398">
        <w:rPr>
          <w:rFonts w:ascii="Georgia" w:hAnsi="Georgia" w:cs="Arial"/>
          <w:color w:val="000000"/>
          <w:sz w:val="22"/>
          <w:szCs w:val="22"/>
        </w:rPr>
        <w:t xml:space="preserve"> Based on these studies, I </w:t>
      </w:r>
      <w:del w:id="99" w:author="Ronnie Ghose" w:date="2017-11-19T11:30:00Z">
        <w:r w:rsidR="00163398" w:rsidDel="00A5255A">
          <w:rPr>
            <w:rFonts w:ascii="Georgia" w:hAnsi="Georgia" w:cs="Arial"/>
            <w:color w:val="000000"/>
            <w:sz w:val="22"/>
            <w:szCs w:val="22"/>
          </w:rPr>
          <w:delText xml:space="preserve">have </w:delText>
        </w:r>
      </w:del>
      <w:r w:rsidR="00163398">
        <w:rPr>
          <w:rFonts w:ascii="Georgia" w:hAnsi="Georgia" w:cs="Arial"/>
          <w:color w:val="000000"/>
          <w:sz w:val="22"/>
          <w:szCs w:val="22"/>
        </w:rPr>
        <w:t xml:space="preserve">published a paper on the structural model of the </w:t>
      </w:r>
      <w:r w:rsidR="006B3108">
        <w:rPr>
          <w:rFonts w:ascii="Georgia" w:hAnsi="Georgia" w:cs="Arial"/>
          <w:color w:val="000000"/>
          <w:sz w:val="22"/>
          <w:szCs w:val="22"/>
        </w:rPr>
        <w:t>T cell receptor (</w:t>
      </w:r>
      <w:r w:rsidR="00163398">
        <w:rPr>
          <w:rFonts w:ascii="Georgia" w:hAnsi="Georgia" w:cs="Arial"/>
          <w:color w:val="000000"/>
          <w:sz w:val="22"/>
          <w:szCs w:val="22"/>
        </w:rPr>
        <w:t>TCR</w:t>
      </w:r>
      <w:r w:rsidR="006B3108">
        <w:rPr>
          <w:rFonts w:ascii="Georgia" w:hAnsi="Georgia" w:cs="Arial"/>
          <w:color w:val="000000"/>
          <w:sz w:val="22"/>
          <w:szCs w:val="22"/>
        </w:rPr>
        <w:t>)</w:t>
      </w:r>
      <w:r w:rsidR="00163398">
        <w:rPr>
          <w:rFonts w:ascii="Georgia" w:hAnsi="Georgia" w:cs="Arial"/>
          <w:color w:val="000000"/>
          <w:sz w:val="22"/>
          <w:szCs w:val="22"/>
        </w:rPr>
        <w:t xml:space="preserve">-CD3 complex in </w:t>
      </w:r>
      <w:r w:rsidR="00163398" w:rsidRPr="00163398">
        <w:rPr>
          <w:rFonts w:ascii="Georgia" w:hAnsi="Georgia" w:cs="Arial"/>
          <w:i/>
          <w:color w:val="000000"/>
          <w:sz w:val="22"/>
          <w:szCs w:val="22"/>
        </w:rPr>
        <w:t>Cells Reports</w:t>
      </w:r>
      <w:r w:rsidR="00163398">
        <w:rPr>
          <w:rFonts w:ascii="Georgia" w:hAnsi="Georgia" w:cs="Arial"/>
          <w:color w:val="000000"/>
          <w:sz w:val="22"/>
          <w:szCs w:val="22"/>
        </w:rPr>
        <w:t xml:space="preserve">. </w:t>
      </w:r>
      <w:r w:rsidR="008A775A">
        <w:rPr>
          <w:rFonts w:ascii="Georgia" w:hAnsi="Georgia" w:cs="Arial"/>
          <w:color w:val="000000"/>
          <w:sz w:val="22"/>
          <w:szCs w:val="22"/>
        </w:rPr>
        <w:t xml:space="preserve">The </w:t>
      </w:r>
      <w:r w:rsidR="00A44EE3">
        <w:rPr>
          <w:rFonts w:ascii="Georgia" w:hAnsi="Georgia" w:cs="Arial"/>
          <w:color w:val="000000"/>
          <w:sz w:val="22"/>
          <w:szCs w:val="22"/>
        </w:rPr>
        <w:t>result</w:t>
      </w:r>
      <w:ins w:id="100" w:author="Ronnie Ghose" w:date="2017-11-19T11:30:00Z">
        <w:r w:rsidR="00A5255A">
          <w:rPr>
            <w:rFonts w:ascii="Georgia" w:hAnsi="Georgia" w:cs="Arial"/>
            <w:color w:val="000000"/>
            <w:sz w:val="22"/>
            <w:szCs w:val="22"/>
          </w:rPr>
          <w:t>s</w:t>
        </w:r>
      </w:ins>
      <w:r w:rsidR="00A44EE3">
        <w:rPr>
          <w:rFonts w:ascii="Georgia" w:hAnsi="Georgia" w:cs="Arial"/>
          <w:color w:val="000000"/>
          <w:sz w:val="22"/>
          <w:szCs w:val="22"/>
        </w:rPr>
        <w:t xml:space="preserve"> from this </w:t>
      </w:r>
      <w:del w:id="101" w:author="Ronnie Ghose" w:date="2017-11-19T11:31:00Z">
        <w:r w:rsidR="00A44EE3" w:rsidDel="00A5255A">
          <w:rPr>
            <w:rFonts w:ascii="Georgia" w:hAnsi="Georgia" w:cs="Arial"/>
            <w:color w:val="000000"/>
            <w:sz w:val="22"/>
            <w:szCs w:val="22"/>
          </w:rPr>
          <w:delText xml:space="preserve">work </w:delText>
        </w:r>
      </w:del>
      <w:ins w:id="102" w:author="Ronnie Ghose" w:date="2017-11-19T11:31:00Z">
        <w:r w:rsidR="00A5255A">
          <w:rPr>
            <w:rFonts w:ascii="Georgia" w:hAnsi="Georgia" w:cs="Arial"/>
            <w:color w:val="000000"/>
            <w:sz w:val="22"/>
            <w:szCs w:val="22"/>
          </w:rPr>
          <w:t xml:space="preserve">work will </w:t>
        </w:r>
      </w:ins>
      <w:r w:rsidR="00A44EE3">
        <w:rPr>
          <w:rFonts w:ascii="Georgia" w:hAnsi="Georgia" w:cs="Arial"/>
          <w:color w:val="000000"/>
          <w:sz w:val="22"/>
          <w:szCs w:val="22"/>
        </w:rPr>
        <w:t>form</w:t>
      </w:r>
      <w:del w:id="103" w:author="Ronnie Ghose" w:date="2017-11-19T11:31:00Z">
        <w:r w:rsidR="00A44EE3" w:rsidDel="00A5255A">
          <w:rPr>
            <w:rFonts w:ascii="Georgia" w:hAnsi="Georgia" w:cs="Arial"/>
            <w:color w:val="000000"/>
            <w:sz w:val="22"/>
            <w:szCs w:val="22"/>
          </w:rPr>
          <w:delText>s</w:delText>
        </w:r>
      </w:del>
      <w:r w:rsidR="008A775A">
        <w:rPr>
          <w:rFonts w:ascii="Georgia" w:hAnsi="Georgia" w:cs="Arial"/>
          <w:color w:val="000000"/>
          <w:sz w:val="22"/>
          <w:szCs w:val="22"/>
        </w:rPr>
        <w:t xml:space="preserve"> the basis of my research during the coming years.</w:t>
      </w:r>
      <w:ins w:id="104" w:author="Ronnie Ghose" w:date="2017-11-19T11:31:00Z">
        <w:r w:rsidR="00A5255A">
          <w:rPr>
            <w:rFonts w:ascii="Georgia" w:hAnsi="Georgia" w:cs="Arial"/>
            <w:color w:val="000000"/>
            <w:sz w:val="22"/>
            <w:szCs w:val="22"/>
          </w:rPr>
          <w:t xml:space="preserve"> This work </w:t>
        </w:r>
      </w:ins>
      <w:ins w:id="105" w:author="Ronnie Ghose" w:date="2017-11-19T11:32:00Z">
        <w:r w:rsidR="00936EDB">
          <w:rPr>
            <w:rFonts w:ascii="Georgia" w:hAnsi="Georgia" w:cs="Arial"/>
            <w:color w:val="000000"/>
            <w:sz w:val="22"/>
            <w:szCs w:val="22"/>
          </w:rPr>
          <w:t>is unique and</w:t>
        </w:r>
      </w:ins>
      <w:ins w:id="106" w:author="Ronnie Ghose" w:date="2017-11-19T11:31:00Z">
        <w:r w:rsidR="00A5255A">
          <w:rPr>
            <w:rFonts w:ascii="Georgia" w:hAnsi="Georgia" w:cs="Arial"/>
            <w:color w:val="000000"/>
            <w:sz w:val="22"/>
            <w:szCs w:val="22"/>
          </w:rPr>
          <w:t xml:space="preserve"> orthogonal to th</w:t>
        </w:r>
        <w:r w:rsidR="00936EDB">
          <w:rPr>
            <w:rFonts w:ascii="Georgia" w:hAnsi="Georgia" w:cs="Arial"/>
            <w:color w:val="000000"/>
            <w:sz w:val="22"/>
            <w:szCs w:val="22"/>
          </w:rPr>
          <w:t>at which will be pursued by the Krogsgaard laboratory</w:t>
        </w:r>
      </w:ins>
      <w:ins w:id="107" w:author="Ronnie Ghose" w:date="2017-11-19T11:32:00Z">
        <w:r w:rsidR="00936EDB">
          <w:rPr>
            <w:rFonts w:ascii="Georgia" w:hAnsi="Georgia" w:cs="Arial"/>
            <w:color w:val="000000"/>
            <w:sz w:val="22"/>
            <w:szCs w:val="22"/>
          </w:rPr>
          <w:t xml:space="preserve"> in the future</w:t>
        </w:r>
      </w:ins>
      <w:ins w:id="108" w:author="Ronnie Ghose" w:date="2017-11-19T11:31:00Z">
        <w:r w:rsidR="00936EDB">
          <w:rPr>
            <w:rFonts w:ascii="Georgia" w:hAnsi="Georgia" w:cs="Arial"/>
            <w:color w:val="000000"/>
            <w:sz w:val="22"/>
            <w:szCs w:val="22"/>
          </w:rPr>
          <w:t xml:space="preserve"> (</w:t>
        </w:r>
        <w:r w:rsidR="00936EDB">
          <w:rPr>
            <w:rFonts w:ascii="Georgia" w:hAnsi="Georgia" w:cs="Arial"/>
            <w:i/>
            <w:color w:val="000000"/>
            <w:sz w:val="22"/>
            <w:szCs w:val="22"/>
          </w:rPr>
          <w:t>see referee letter</w:t>
        </w:r>
      </w:ins>
      <w:ins w:id="109" w:author="Ronnie Ghose" w:date="2017-11-19T11:32:00Z">
        <w:r w:rsidR="00936EDB">
          <w:rPr>
            <w:rFonts w:ascii="Georgia" w:hAnsi="Georgia" w:cs="Arial"/>
            <w:color w:val="000000"/>
            <w:sz w:val="22"/>
            <w:szCs w:val="22"/>
          </w:rPr>
          <w:t>).</w:t>
        </w:r>
      </w:ins>
      <w:r w:rsidR="008A775A">
        <w:rPr>
          <w:rFonts w:ascii="Georgia" w:hAnsi="Georgia" w:cs="Arial"/>
          <w:color w:val="000000"/>
          <w:sz w:val="22"/>
          <w:szCs w:val="22"/>
        </w:rPr>
        <w:t xml:space="preserve"> </w:t>
      </w:r>
    </w:p>
    <w:p w14:paraId="5CF76E64" w14:textId="77777777" w:rsidR="000A63E7" w:rsidRDefault="000A63E7" w:rsidP="006B79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eorgia" w:hAnsi="Georgia" w:cs="Arial"/>
          <w:color w:val="000000"/>
          <w:sz w:val="22"/>
          <w:szCs w:val="22"/>
        </w:rPr>
      </w:pPr>
    </w:p>
    <w:p w14:paraId="168B2D55" w14:textId="2640D48C" w:rsidR="00A32D2C" w:rsidRPr="00BF2D71" w:rsidRDefault="00BD684A" w:rsidP="00BF2D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eorgia" w:hAnsi="Georgia" w:cs="Arial"/>
          <w:color w:val="000000"/>
          <w:sz w:val="22"/>
          <w:szCs w:val="22"/>
        </w:rPr>
      </w:pPr>
      <w:r w:rsidRPr="00BD21CA">
        <w:rPr>
          <w:rFonts w:ascii="Georgia" w:eastAsia="Times New Roman" w:hAnsi="Georgia" w:cs="Arial"/>
          <w:sz w:val="22"/>
          <w:szCs w:val="22"/>
          <w:shd w:val="clear" w:color="auto" w:fill="FFFFFF"/>
        </w:rPr>
        <w:t xml:space="preserve">Antigen recognition of peptide-major histocompatibility complexes (pMHCs) by T cells, a key step in initiating adaptive immune responses, is performed by the </w:t>
      </w:r>
      <w:r w:rsidR="00BC5378">
        <w:rPr>
          <w:rFonts w:ascii="Georgia" w:eastAsia="Times New Roman" w:hAnsi="Georgia" w:cs="Arial"/>
          <w:sz w:val="22"/>
          <w:szCs w:val="22"/>
          <w:shd w:val="clear" w:color="auto" w:fill="FFFFFF"/>
        </w:rPr>
        <w:t xml:space="preserve">TCR </w:t>
      </w:r>
      <w:r w:rsidRPr="00BD21CA">
        <w:rPr>
          <w:rFonts w:ascii="Georgia" w:eastAsia="Times New Roman" w:hAnsi="Georgia" w:cs="Arial"/>
          <w:sz w:val="22"/>
          <w:szCs w:val="22"/>
          <w:shd w:val="clear" w:color="auto" w:fill="FFFFFF"/>
        </w:rPr>
        <w:t>bound to CD3</w:t>
      </w:r>
      <w:r w:rsidR="00FC5696">
        <w:rPr>
          <w:rFonts w:ascii="Georgia" w:eastAsia="Times New Roman" w:hAnsi="Georgia" w:cs="Arial"/>
          <w:sz w:val="22"/>
          <w:szCs w:val="22"/>
          <w:shd w:val="clear" w:color="auto" w:fill="FFFFFF"/>
        </w:rPr>
        <w:t xml:space="preserve"> subunits (</w:t>
      </w:r>
      <w:r w:rsidR="00FC5696">
        <w:rPr>
          <w:rFonts w:ascii="Georgia" w:hAnsi="Georgia" w:cs="Arial"/>
          <w:sz w:val="22"/>
          <w:szCs w:val="22"/>
        </w:rPr>
        <w:t>CD3</w:t>
      </w:r>
      <w:r w:rsidR="00FC5696">
        <w:rPr>
          <w:rFonts w:ascii="Georgia" w:hAnsi="Georgia" w:cs="Arial"/>
          <w:sz w:val="22"/>
          <w:szCs w:val="22"/>
        </w:rPr>
        <w:sym w:font="Symbol" w:char="F067"/>
      </w:r>
      <w:r w:rsidR="00FC5696">
        <w:rPr>
          <w:rFonts w:ascii="Georgia" w:hAnsi="Georgia" w:cs="Arial"/>
          <w:sz w:val="22"/>
          <w:szCs w:val="22"/>
        </w:rPr>
        <w:sym w:font="Symbol" w:char="F065"/>
      </w:r>
      <w:r w:rsidR="00FC5696">
        <w:rPr>
          <w:rFonts w:ascii="Georgia" w:hAnsi="Georgia" w:cs="Arial"/>
          <w:sz w:val="22"/>
          <w:szCs w:val="22"/>
        </w:rPr>
        <w:t>, CD3</w:t>
      </w:r>
      <w:r w:rsidR="00FC5696">
        <w:rPr>
          <w:rFonts w:ascii="Georgia" w:hAnsi="Georgia" w:cs="Arial"/>
          <w:sz w:val="22"/>
          <w:szCs w:val="22"/>
        </w:rPr>
        <w:sym w:font="Symbol" w:char="F064"/>
      </w:r>
      <w:r w:rsidR="00FC5696">
        <w:rPr>
          <w:rFonts w:ascii="Georgia" w:hAnsi="Georgia" w:cs="Arial"/>
          <w:sz w:val="22"/>
          <w:szCs w:val="22"/>
        </w:rPr>
        <w:sym w:font="Symbol" w:char="F065"/>
      </w:r>
      <w:r w:rsidR="00FC5696">
        <w:rPr>
          <w:rFonts w:ascii="Georgia" w:hAnsi="Georgia" w:cs="Arial"/>
          <w:sz w:val="22"/>
          <w:szCs w:val="22"/>
        </w:rPr>
        <w:t xml:space="preserve"> and CD3</w:t>
      </w:r>
      <w:r w:rsidR="00FC5696">
        <w:rPr>
          <w:rFonts w:ascii="Georgia" w:hAnsi="Georgia" w:cs="Arial"/>
          <w:sz w:val="22"/>
          <w:szCs w:val="22"/>
        </w:rPr>
        <w:sym w:font="Symbol" w:char="F07A"/>
      </w:r>
      <w:r w:rsidR="00FC5696">
        <w:rPr>
          <w:rFonts w:ascii="Georgia" w:hAnsi="Georgia" w:cs="Arial"/>
          <w:sz w:val="22"/>
          <w:szCs w:val="22"/>
        </w:rPr>
        <w:sym w:font="Symbol" w:char="F07A"/>
      </w:r>
      <w:r w:rsidR="00FC5696">
        <w:rPr>
          <w:rFonts w:ascii="Georgia" w:hAnsi="Georgia" w:cs="Arial"/>
          <w:sz w:val="22"/>
          <w:szCs w:val="22"/>
        </w:rPr>
        <w:t xml:space="preserve">). </w:t>
      </w:r>
      <w:r w:rsidRPr="00BD21CA">
        <w:rPr>
          <w:rFonts w:ascii="Georgia" w:eastAsia="Times New Roman" w:hAnsi="Georgia" w:cs="Arial"/>
          <w:sz w:val="22"/>
          <w:szCs w:val="22"/>
          <w:shd w:val="clear" w:color="auto" w:fill="FFFFFF"/>
        </w:rPr>
        <w:t xml:space="preserve">TCR </w:t>
      </w:r>
      <w:r>
        <w:rPr>
          <w:rFonts w:ascii="Georgia" w:eastAsia="Times New Roman" w:hAnsi="Georgia" w:cs="Arial"/>
          <w:sz w:val="22"/>
          <w:szCs w:val="22"/>
          <w:shd w:val="clear" w:color="auto" w:fill="FFFFFF"/>
        </w:rPr>
        <w:t>recognition of</w:t>
      </w:r>
      <w:r w:rsidRPr="00BD21CA">
        <w:rPr>
          <w:rFonts w:ascii="Georgia" w:eastAsia="Times New Roman" w:hAnsi="Georgia" w:cs="Arial"/>
          <w:sz w:val="22"/>
          <w:szCs w:val="22"/>
          <w:shd w:val="clear" w:color="auto" w:fill="FFFFFF"/>
        </w:rPr>
        <w:t xml:space="preserve"> cognate pMHC initiates a signaling pathway involving the CD3 subunits that leads to multiple outcomes including cytokine production, proliferation, thymic selection and differentiation to different T cell subtypes. </w:t>
      </w:r>
      <w:r w:rsidR="008D6D1A" w:rsidRPr="00E97584">
        <w:rPr>
          <w:rFonts w:ascii="Georgia" w:eastAsia="Times New Roman" w:hAnsi="Georgia"/>
          <w:color w:val="000000"/>
          <w:sz w:val="22"/>
          <w:szCs w:val="22"/>
          <w:shd w:val="clear" w:color="auto" w:fill="FFFFFF"/>
        </w:rPr>
        <w:t xml:space="preserve">Adoptive T cell therapy (ACT) </w:t>
      </w:r>
      <w:r w:rsidR="008D6D1A">
        <w:rPr>
          <w:rFonts w:ascii="Georgia" w:eastAsia="Times New Roman" w:hAnsi="Georgia"/>
          <w:color w:val="000000"/>
          <w:sz w:val="22"/>
          <w:szCs w:val="22"/>
          <w:shd w:val="clear" w:color="auto" w:fill="FFFFFF"/>
        </w:rPr>
        <w:t>using</w:t>
      </w:r>
      <w:r w:rsidR="008D6D1A" w:rsidRPr="00E97584">
        <w:rPr>
          <w:rFonts w:ascii="Georgia" w:eastAsia="Times New Roman" w:hAnsi="Georgia"/>
          <w:color w:val="000000"/>
          <w:sz w:val="22"/>
          <w:szCs w:val="22"/>
          <w:shd w:val="clear" w:color="auto" w:fill="FFFFFF"/>
        </w:rPr>
        <w:t xml:space="preserve"> T cells transduced with </w:t>
      </w:r>
      <w:r w:rsidR="008D6D1A">
        <w:rPr>
          <w:rFonts w:ascii="Georgia" w:eastAsia="Times New Roman" w:hAnsi="Georgia"/>
          <w:color w:val="000000"/>
          <w:sz w:val="22"/>
          <w:szCs w:val="22"/>
          <w:shd w:val="clear" w:color="auto" w:fill="FFFFFF"/>
        </w:rPr>
        <w:t>engineered</w:t>
      </w:r>
      <w:r w:rsidR="008D6D1A" w:rsidRPr="00E97584">
        <w:rPr>
          <w:rFonts w:ascii="Georgia" w:eastAsia="Times New Roman" w:hAnsi="Georgia"/>
          <w:color w:val="000000"/>
          <w:sz w:val="22"/>
          <w:szCs w:val="22"/>
          <w:shd w:val="clear" w:color="auto" w:fill="FFFFFF"/>
        </w:rPr>
        <w:t xml:space="preserve"> antigen-specific TCRs or chimeric antigen receptors</w:t>
      </w:r>
      <w:r w:rsidR="001C7BD7">
        <w:rPr>
          <w:rFonts w:ascii="Georgia" w:eastAsia="Times New Roman" w:hAnsi="Georgia"/>
          <w:color w:val="000000"/>
          <w:sz w:val="22"/>
          <w:szCs w:val="22"/>
          <w:shd w:val="clear" w:color="auto" w:fill="FFFFFF"/>
        </w:rPr>
        <w:t xml:space="preserve"> (CARs)</w:t>
      </w:r>
      <w:r w:rsidR="008D6D1A" w:rsidRPr="00E97584">
        <w:rPr>
          <w:rFonts w:ascii="Georgia" w:eastAsia="Times New Roman" w:hAnsi="Georgia"/>
          <w:color w:val="000000"/>
          <w:sz w:val="22"/>
          <w:szCs w:val="22"/>
          <w:shd w:val="clear" w:color="auto" w:fill="FFFFFF"/>
        </w:rPr>
        <w:t xml:space="preserve"> </w:t>
      </w:r>
      <w:r w:rsidR="008D6D1A" w:rsidRPr="00E97584">
        <w:rPr>
          <w:rFonts w:ascii="Georgia" w:hAnsi="Georgia"/>
          <w:sz w:val="22"/>
          <w:szCs w:val="22"/>
        </w:rPr>
        <w:t>are promising strategies for improving anti-tumor responses and ha</w:t>
      </w:r>
      <w:r w:rsidR="008D6D1A">
        <w:rPr>
          <w:rFonts w:ascii="Georgia" w:hAnsi="Georgia"/>
          <w:sz w:val="22"/>
          <w:szCs w:val="22"/>
        </w:rPr>
        <w:t>ve</w:t>
      </w:r>
      <w:r w:rsidR="008D6D1A" w:rsidRPr="00E97584">
        <w:rPr>
          <w:rFonts w:ascii="Georgia" w:hAnsi="Georgia"/>
          <w:sz w:val="22"/>
          <w:szCs w:val="22"/>
        </w:rPr>
        <w:t xml:space="preserve"> </w:t>
      </w:r>
      <w:r w:rsidR="008D6D1A">
        <w:rPr>
          <w:rFonts w:ascii="Georgia" w:hAnsi="Georgia"/>
          <w:sz w:val="22"/>
          <w:szCs w:val="22"/>
        </w:rPr>
        <w:t>also</w:t>
      </w:r>
      <w:r w:rsidR="008D6D1A" w:rsidRPr="00E97584">
        <w:rPr>
          <w:rFonts w:ascii="Georgia" w:hAnsi="Georgia"/>
          <w:sz w:val="22"/>
          <w:szCs w:val="22"/>
        </w:rPr>
        <w:t xml:space="preserve"> shown responses solid cancers</w:t>
      </w:r>
      <w:r w:rsidR="00721F24">
        <w:rPr>
          <w:rFonts w:ascii="Georgia" w:hAnsi="Georgia"/>
          <w:sz w:val="22"/>
          <w:szCs w:val="22"/>
        </w:rPr>
        <w:t xml:space="preserve">. </w:t>
      </w:r>
      <w:r w:rsidR="00EB7568" w:rsidRPr="00E97584">
        <w:rPr>
          <w:rFonts w:ascii="Georgia" w:hAnsi="Georgia" w:cs="Times New Roman"/>
          <w:sz w:val="22"/>
          <w:szCs w:val="22"/>
        </w:rPr>
        <w:t xml:space="preserve">Although some success has resulted from targeting antigens that are upregulated or overexpressed (self-antigens), these antigens are not efficiently recognized by T cells because generally such specificities are negatively selected in the thymus. </w:t>
      </w:r>
      <w:r w:rsidR="00EB7568">
        <w:rPr>
          <w:rFonts w:ascii="Georgia" w:hAnsi="Georgia" w:cs="Times New Roman"/>
          <w:sz w:val="22"/>
          <w:szCs w:val="22"/>
        </w:rPr>
        <w:t>Affinity-enhanced TCRs for antigens expressed in tumors have resulted in cross</w:t>
      </w:r>
      <w:ins w:id="110" w:author="Ronnie Ghose" w:date="2017-11-19T11:38:00Z">
        <w:r w:rsidR="00C24D4B">
          <w:rPr>
            <w:rFonts w:ascii="Georgia" w:hAnsi="Georgia" w:cs="Times New Roman"/>
            <w:sz w:val="22"/>
            <w:szCs w:val="22"/>
          </w:rPr>
          <w:t>-</w:t>
        </w:r>
      </w:ins>
      <w:r w:rsidR="00EB7568">
        <w:rPr>
          <w:rFonts w:ascii="Georgia" w:hAnsi="Georgia" w:cs="Times New Roman"/>
          <w:sz w:val="22"/>
          <w:szCs w:val="22"/>
        </w:rPr>
        <w:t xml:space="preserve">reactivity and severe toxicity. Therefore, new approaches that target different </w:t>
      </w:r>
      <w:del w:id="111" w:author="Ronnie Ghose" w:date="2017-11-19T11:38:00Z">
        <w:r w:rsidR="00EB7568" w:rsidDel="007C5BFA">
          <w:rPr>
            <w:rFonts w:ascii="Georgia" w:hAnsi="Georgia" w:cs="Times New Roman"/>
            <w:sz w:val="22"/>
            <w:szCs w:val="22"/>
          </w:rPr>
          <w:delText xml:space="preserve">parts </w:delText>
        </w:r>
      </w:del>
      <w:ins w:id="112" w:author="Ronnie Ghose" w:date="2017-11-19T11:38:00Z">
        <w:r w:rsidR="007C5BFA">
          <w:rPr>
            <w:rFonts w:ascii="Georgia" w:hAnsi="Georgia" w:cs="Times New Roman"/>
            <w:sz w:val="22"/>
            <w:szCs w:val="22"/>
          </w:rPr>
          <w:t xml:space="preserve">components </w:t>
        </w:r>
      </w:ins>
      <w:r w:rsidR="00EB7568">
        <w:rPr>
          <w:rFonts w:ascii="Georgia" w:hAnsi="Georgia" w:cs="Times New Roman"/>
          <w:sz w:val="22"/>
          <w:szCs w:val="22"/>
        </w:rPr>
        <w:t>of the TCR complex</w:t>
      </w:r>
      <w:r w:rsidR="00B30E38">
        <w:rPr>
          <w:rFonts w:ascii="Georgia" w:hAnsi="Georgia" w:cs="Times New Roman"/>
          <w:sz w:val="22"/>
          <w:szCs w:val="22"/>
        </w:rPr>
        <w:t xml:space="preserve">, </w:t>
      </w:r>
      <w:del w:id="113" w:author="Ronnie Ghose" w:date="2017-11-19T11:39:00Z">
        <w:r w:rsidR="00B30E38" w:rsidDel="002A5FCA">
          <w:rPr>
            <w:rFonts w:ascii="Georgia" w:hAnsi="Georgia" w:cs="Times New Roman"/>
            <w:sz w:val="22"/>
            <w:szCs w:val="22"/>
          </w:rPr>
          <w:delText xml:space="preserve">namely </w:delText>
        </w:r>
      </w:del>
      <w:ins w:id="114" w:author="Ronnie Ghose" w:date="2017-11-19T11:39:00Z">
        <w:r w:rsidR="002A5FCA">
          <w:rPr>
            <w:rFonts w:ascii="Georgia" w:hAnsi="Georgia" w:cs="Times New Roman"/>
            <w:sz w:val="22"/>
            <w:szCs w:val="22"/>
          </w:rPr>
          <w:t xml:space="preserve">including </w:t>
        </w:r>
      </w:ins>
      <w:r w:rsidR="00B30E38">
        <w:rPr>
          <w:rFonts w:ascii="Georgia" w:hAnsi="Georgia" w:cs="Times New Roman"/>
          <w:sz w:val="22"/>
          <w:szCs w:val="22"/>
        </w:rPr>
        <w:t>TCR-CD3</w:t>
      </w:r>
      <w:ins w:id="115" w:author="Ronnie Ghose" w:date="2017-11-19T11:39:00Z">
        <w:r w:rsidR="002A5FCA">
          <w:rPr>
            <w:rFonts w:ascii="Georgia" w:hAnsi="Georgia" w:cs="Times New Roman"/>
            <w:sz w:val="22"/>
            <w:szCs w:val="22"/>
          </w:rPr>
          <w:t xml:space="preserve"> and</w:t>
        </w:r>
      </w:ins>
      <w:del w:id="116" w:author="Ronnie Ghose" w:date="2017-11-19T11:39:00Z">
        <w:r w:rsidR="00B30E38" w:rsidDel="002A5FCA">
          <w:rPr>
            <w:rFonts w:ascii="Georgia" w:hAnsi="Georgia" w:cs="Times New Roman"/>
            <w:sz w:val="22"/>
            <w:szCs w:val="22"/>
          </w:rPr>
          <w:delText>,</w:delText>
        </w:r>
      </w:del>
      <w:r w:rsidR="00B30E38">
        <w:rPr>
          <w:rFonts w:ascii="Georgia" w:hAnsi="Georgia" w:cs="Times New Roman"/>
          <w:sz w:val="22"/>
          <w:szCs w:val="22"/>
        </w:rPr>
        <w:t xml:space="preserve"> intracellular CD3 signaling components</w:t>
      </w:r>
      <w:ins w:id="117" w:author="Ronnie Ghose" w:date="2017-11-19T11:39:00Z">
        <w:r w:rsidR="002A5FCA">
          <w:rPr>
            <w:rFonts w:ascii="Georgia" w:hAnsi="Georgia" w:cs="Times New Roman"/>
            <w:sz w:val="22"/>
            <w:szCs w:val="22"/>
          </w:rPr>
          <w:t>,</w:t>
        </w:r>
      </w:ins>
      <w:r w:rsidR="00EB7568">
        <w:rPr>
          <w:rFonts w:ascii="Georgia" w:hAnsi="Georgia" w:cs="Times New Roman"/>
          <w:sz w:val="22"/>
          <w:szCs w:val="22"/>
        </w:rPr>
        <w:t xml:space="preserve"> are required to enhance T cell responses towards tumor-associated antigens in order to improve upon existing therapies.</w:t>
      </w:r>
      <w:r w:rsidR="00BF2D71">
        <w:rPr>
          <w:rFonts w:ascii="Georgia" w:hAnsi="Georgia" w:cs="Arial"/>
          <w:color w:val="000000"/>
          <w:sz w:val="22"/>
          <w:szCs w:val="22"/>
        </w:rPr>
        <w:t xml:space="preserve"> </w:t>
      </w:r>
      <w:r w:rsidR="00781CC9">
        <w:rPr>
          <w:rFonts w:ascii="Georgia" w:eastAsia="Times New Roman" w:hAnsi="Georgia" w:cs="Times New Roman"/>
          <w:sz w:val="22"/>
          <w:szCs w:val="22"/>
        </w:rPr>
        <w:t>A</w:t>
      </w:r>
      <w:r w:rsidR="00524BA2" w:rsidRPr="005F529F">
        <w:rPr>
          <w:rFonts w:ascii="Georgia" w:eastAsia="Times New Roman" w:hAnsi="Georgia" w:cs="Times New Roman"/>
          <w:sz w:val="22"/>
          <w:szCs w:val="22"/>
        </w:rPr>
        <w:t xml:space="preserve"> </w:t>
      </w:r>
      <w:r w:rsidR="00524BA2" w:rsidRPr="005F529F">
        <w:rPr>
          <w:rFonts w:ascii="Georgia" w:hAnsi="Georgia"/>
          <w:sz w:val="22"/>
          <w:szCs w:val="22"/>
        </w:rPr>
        <w:t xml:space="preserve">molecular level understanding of how </w:t>
      </w:r>
      <w:r w:rsidR="00524BA2" w:rsidRPr="005F529F">
        <w:rPr>
          <w:rFonts w:ascii="Georgia" w:eastAsia="Times New Roman" w:hAnsi="Georgia" w:cs="Times New Roman"/>
          <w:sz w:val="22"/>
          <w:szCs w:val="22"/>
        </w:rPr>
        <w:t>TCR-pMHC</w:t>
      </w:r>
      <w:r w:rsidR="00524BA2" w:rsidRPr="005F529F">
        <w:rPr>
          <w:rFonts w:ascii="Georgia" w:hAnsi="Georgia"/>
          <w:sz w:val="22"/>
          <w:szCs w:val="22"/>
        </w:rPr>
        <w:t xml:space="preserve"> interaction triggers intracellular </w:t>
      </w:r>
      <w:r w:rsidR="00524BA2">
        <w:rPr>
          <w:rFonts w:ascii="Georgia" w:hAnsi="Georgia"/>
          <w:sz w:val="22"/>
          <w:szCs w:val="22"/>
        </w:rPr>
        <w:t>signaling is still lacking.</w:t>
      </w:r>
      <w:r w:rsidR="00A32D2C">
        <w:rPr>
          <w:rFonts w:ascii="Georgia" w:hAnsi="Georgia"/>
          <w:sz w:val="22"/>
          <w:szCs w:val="22"/>
        </w:rPr>
        <w:t xml:space="preserve"> </w:t>
      </w:r>
      <w:r w:rsidR="008A6B8D">
        <w:rPr>
          <w:rFonts w:ascii="Georgia" w:eastAsia="Times New Roman" w:hAnsi="Georgia" w:cs="Times New Roman"/>
          <w:sz w:val="22"/>
          <w:szCs w:val="22"/>
        </w:rPr>
        <w:t xml:space="preserve">My </w:t>
      </w:r>
      <w:ins w:id="118" w:author="Ronnie Ghose" w:date="2017-11-19T11:40:00Z">
        <w:r w:rsidR="002A5FCA">
          <w:rPr>
            <w:rFonts w:ascii="Georgia" w:eastAsia="Times New Roman" w:hAnsi="Georgia" w:cs="Times New Roman"/>
            <w:sz w:val="22"/>
            <w:szCs w:val="22"/>
          </w:rPr>
          <w:t xml:space="preserve">proposed </w:t>
        </w:r>
      </w:ins>
      <w:r w:rsidR="008A6B8D">
        <w:rPr>
          <w:rFonts w:ascii="Georgia" w:eastAsia="Times New Roman" w:hAnsi="Georgia" w:cs="Times New Roman"/>
          <w:sz w:val="22"/>
          <w:szCs w:val="22"/>
        </w:rPr>
        <w:t>research</w:t>
      </w:r>
      <w:r w:rsidR="00A32D2C" w:rsidRPr="005F529F">
        <w:rPr>
          <w:rFonts w:ascii="Georgia" w:eastAsia="Times New Roman" w:hAnsi="Georgia" w:cs="Times New Roman"/>
          <w:sz w:val="22"/>
          <w:szCs w:val="22"/>
        </w:rPr>
        <w:t xml:space="preserve"> will</w:t>
      </w:r>
      <w:r w:rsidR="008A6B8D">
        <w:rPr>
          <w:rFonts w:ascii="Georgia" w:eastAsia="Times New Roman" w:hAnsi="Georgia" w:cs="Times New Roman"/>
          <w:sz w:val="22"/>
          <w:szCs w:val="22"/>
        </w:rPr>
        <w:t xml:space="preserve"> help</w:t>
      </w:r>
      <w:r w:rsidR="00A32D2C" w:rsidRPr="005F529F">
        <w:rPr>
          <w:rFonts w:ascii="Georgia" w:eastAsia="Times New Roman" w:hAnsi="Georgia" w:cs="Times New Roman"/>
          <w:sz w:val="22"/>
          <w:szCs w:val="22"/>
        </w:rPr>
        <w:t xml:space="preserve"> identify how ligand binding to the TCR is transmitted to CD3 subunits and the intracellular machinery that </w:t>
      </w:r>
      <w:r w:rsidR="00A32D2C" w:rsidRPr="005F529F">
        <w:rPr>
          <w:rFonts w:ascii="Georgia" w:hAnsi="Georgia"/>
          <w:sz w:val="22"/>
          <w:szCs w:val="22"/>
        </w:rPr>
        <w:t xml:space="preserve">is critical for </w:t>
      </w:r>
      <w:r w:rsidR="00A32D2C" w:rsidRPr="005104E5">
        <w:rPr>
          <w:rFonts w:ascii="Georgia" w:eastAsia="Times New Roman" w:hAnsi="Georgia" w:cs="Arial"/>
          <w:sz w:val="22"/>
          <w:szCs w:val="22"/>
          <w:shd w:val="clear" w:color="auto" w:fill="FFFFFF"/>
        </w:rPr>
        <w:t xml:space="preserve">governing T cell functionality, and </w:t>
      </w:r>
      <w:r w:rsidR="007E2966">
        <w:rPr>
          <w:rFonts w:ascii="Georgia" w:eastAsia="Times New Roman" w:hAnsi="Georgia" w:cs="Arial"/>
          <w:sz w:val="22"/>
          <w:szCs w:val="22"/>
          <w:shd w:val="clear" w:color="auto" w:fill="FFFFFF"/>
        </w:rPr>
        <w:t>will</w:t>
      </w:r>
      <w:r w:rsidR="00A32D2C" w:rsidRPr="005104E5">
        <w:rPr>
          <w:rFonts w:ascii="Georgia" w:eastAsia="Times New Roman" w:hAnsi="Georgia" w:cs="Arial"/>
          <w:sz w:val="22"/>
          <w:szCs w:val="22"/>
          <w:shd w:val="clear" w:color="auto" w:fill="FFFFFF"/>
        </w:rPr>
        <w:t xml:space="preserve"> identify new molecular targets for improving therapeutic T cell responses in cancer and T-cell mediated autoimmunity.</w:t>
      </w:r>
    </w:p>
    <w:p w14:paraId="5928F555" w14:textId="77777777" w:rsidR="00BF2D71" w:rsidRDefault="00BF2D71" w:rsidP="006B79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eorgia" w:hAnsi="Georgia" w:cs="Arial"/>
          <w:sz w:val="22"/>
          <w:szCs w:val="22"/>
        </w:rPr>
      </w:pPr>
    </w:p>
    <w:p w14:paraId="38A305D8" w14:textId="5D666A44" w:rsidR="00591084" w:rsidRPr="00570541" w:rsidRDefault="00557B85" w:rsidP="006B79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eorgia" w:hAnsi="Georgia" w:cs="Times New Roman"/>
          <w:sz w:val="22"/>
          <w:szCs w:val="22"/>
        </w:rPr>
      </w:pPr>
      <w:ins w:id="119" w:author="Ronnie Ghose" w:date="2017-11-19T11:55:00Z">
        <w:r>
          <w:rPr>
            <w:rFonts w:ascii="Georgia" w:hAnsi="Georgia" w:cs="Arial"/>
            <w:i/>
            <w:sz w:val="22"/>
            <w:szCs w:val="22"/>
          </w:rPr>
          <w:t>Nature of the TCR-CD3</w:t>
        </w:r>
      </w:ins>
      <w:ins w:id="120" w:author="Ronnie Ghose" w:date="2017-11-19T11:56:00Z">
        <w:r>
          <w:rPr>
            <w:rFonts w:ascii="Georgia" w:hAnsi="Georgia" w:cs="Arial"/>
            <w:i/>
            <w:sz w:val="22"/>
            <w:szCs w:val="22"/>
          </w:rPr>
          <w:t xml:space="preserve"> Extracellular</w:t>
        </w:r>
      </w:ins>
      <w:ins w:id="121" w:author="Ronnie Ghose" w:date="2017-11-19T11:55:00Z">
        <w:r>
          <w:rPr>
            <w:rFonts w:ascii="Georgia" w:hAnsi="Georgia" w:cs="Arial"/>
            <w:i/>
            <w:sz w:val="22"/>
            <w:szCs w:val="22"/>
          </w:rPr>
          <w:t xml:space="preserve"> Interface: </w:t>
        </w:r>
      </w:ins>
      <w:del w:id="122" w:author="Ronnie Ghose" w:date="2017-11-19T11:55:00Z">
        <w:r w:rsidR="00612667" w:rsidDel="00557B85">
          <w:rPr>
            <w:rFonts w:ascii="Georgia" w:hAnsi="Georgia" w:cs="Arial"/>
            <w:sz w:val="22"/>
            <w:szCs w:val="22"/>
          </w:rPr>
          <w:delText>To that end, t</w:delText>
        </w:r>
      </w:del>
      <w:ins w:id="123" w:author="Ronnie Ghose" w:date="2017-11-19T11:55:00Z">
        <w:r>
          <w:rPr>
            <w:rFonts w:ascii="Georgia" w:hAnsi="Georgia" w:cs="Arial"/>
            <w:sz w:val="22"/>
            <w:szCs w:val="22"/>
          </w:rPr>
          <w:t>T</w:t>
        </w:r>
      </w:ins>
      <w:r w:rsidR="00612667">
        <w:rPr>
          <w:rFonts w:ascii="Georgia" w:hAnsi="Georgia" w:cs="Arial"/>
          <w:sz w:val="22"/>
          <w:szCs w:val="22"/>
        </w:rPr>
        <w:t xml:space="preserve">he first part of my research concerns solving the </w:t>
      </w:r>
      <w:r w:rsidR="009B3CF8">
        <w:rPr>
          <w:rFonts w:ascii="Georgia" w:hAnsi="Georgia" w:cs="Arial"/>
          <w:sz w:val="22"/>
          <w:szCs w:val="22"/>
        </w:rPr>
        <w:t xml:space="preserve">structure of </w:t>
      </w:r>
      <w:r w:rsidR="00BD4319">
        <w:rPr>
          <w:rFonts w:ascii="Georgia" w:hAnsi="Georgia" w:cs="Arial"/>
          <w:sz w:val="22"/>
          <w:szCs w:val="22"/>
        </w:rPr>
        <w:t xml:space="preserve">extracellular </w:t>
      </w:r>
      <w:r w:rsidR="00612667">
        <w:rPr>
          <w:rFonts w:ascii="Georgia" w:hAnsi="Georgia" w:cs="Arial"/>
          <w:sz w:val="22"/>
          <w:szCs w:val="22"/>
        </w:rPr>
        <w:t xml:space="preserve">TCR-CD3 </w:t>
      </w:r>
      <w:r w:rsidR="00BD4319">
        <w:rPr>
          <w:rFonts w:ascii="Georgia" w:hAnsi="Georgia" w:cs="Arial"/>
          <w:sz w:val="22"/>
          <w:szCs w:val="22"/>
        </w:rPr>
        <w:t>complex.</w:t>
      </w:r>
      <w:r w:rsidR="009B3CF8">
        <w:rPr>
          <w:rFonts w:ascii="Georgia" w:hAnsi="Georgia" w:cs="Arial"/>
          <w:sz w:val="22"/>
          <w:szCs w:val="22"/>
        </w:rPr>
        <w:t xml:space="preserve"> Earlier</w:t>
      </w:r>
      <w:ins w:id="124" w:author="Ronnie Ghose" w:date="2017-11-19T11:40:00Z">
        <w:r w:rsidR="002A5FCA">
          <w:rPr>
            <w:rFonts w:ascii="Georgia" w:hAnsi="Georgia" w:cs="Arial"/>
            <w:sz w:val="22"/>
            <w:szCs w:val="22"/>
          </w:rPr>
          <w:t>,</w:t>
        </w:r>
      </w:ins>
      <w:r w:rsidR="009B3CF8">
        <w:rPr>
          <w:rFonts w:ascii="Georgia" w:hAnsi="Georgia" w:cs="Arial"/>
          <w:sz w:val="22"/>
          <w:szCs w:val="22"/>
        </w:rPr>
        <w:t xml:space="preserve"> I had identified </w:t>
      </w:r>
      <w:r w:rsidR="00E73E28">
        <w:rPr>
          <w:rFonts w:ascii="Georgia" w:hAnsi="Georgia" w:cs="Arial"/>
          <w:sz w:val="22"/>
          <w:szCs w:val="22"/>
        </w:rPr>
        <w:t>parts of the TCR constant domain that interacts with CD3 subunits</w:t>
      </w:r>
      <w:r w:rsidR="00CD3B0F">
        <w:rPr>
          <w:rFonts w:ascii="Georgia" w:hAnsi="Georgia" w:cs="Arial"/>
          <w:sz w:val="22"/>
          <w:szCs w:val="22"/>
        </w:rPr>
        <w:t xml:space="preserve"> using chemical shift perturbation analysis and modeled the TCR-CD3 structure. However, this model does</w:t>
      </w:r>
      <w:ins w:id="125" w:author="Ronnie Ghose" w:date="2017-11-19T11:44:00Z">
        <w:r w:rsidR="005B7830">
          <w:rPr>
            <w:rFonts w:ascii="Georgia" w:hAnsi="Georgia" w:cs="Arial"/>
            <w:sz w:val="22"/>
            <w:szCs w:val="22"/>
          </w:rPr>
          <w:t xml:space="preserve"> not</w:t>
        </w:r>
      </w:ins>
      <w:del w:id="126" w:author="Ronnie Ghose" w:date="2017-11-19T11:44:00Z">
        <w:r w:rsidR="00CD3B0F" w:rsidDel="005B7830">
          <w:rPr>
            <w:rFonts w:ascii="Georgia" w:hAnsi="Georgia" w:cs="Arial"/>
            <w:sz w:val="22"/>
            <w:szCs w:val="22"/>
          </w:rPr>
          <w:delText>n’t</w:delText>
        </w:r>
      </w:del>
      <w:r w:rsidR="00CD3B0F">
        <w:rPr>
          <w:rFonts w:ascii="Georgia" w:hAnsi="Georgia" w:cs="Arial"/>
          <w:sz w:val="22"/>
          <w:szCs w:val="22"/>
        </w:rPr>
        <w:t xml:space="preserve"> include interface</w:t>
      </w:r>
      <w:r w:rsidR="00F501E1">
        <w:rPr>
          <w:rFonts w:ascii="Georgia" w:hAnsi="Georgia" w:cs="Arial"/>
          <w:sz w:val="22"/>
          <w:szCs w:val="22"/>
        </w:rPr>
        <w:t xml:space="preserve"> epitopes</w:t>
      </w:r>
      <w:r w:rsidR="00CD3B0F">
        <w:rPr>
          <w:rFonts w:ascii="Georgia" w:hAnsi="Georgia" w:cs="Arial"/>
          <w:sz w:val="22"/>
          <w:szCs w:val="22"/>
        </w:rPr>
        <w:t xml:space="preserve"> from the CD3 side. I would use solution NMR to assign</w:t>
      </w:r>
      <w:r w:rsidR="00BD4319">
        <w:rPr>
          <w:rFonts w:ascii="Georgia" w:hAnsi="Georgia" w:cs="Arial"/>
          <w:sz w:val="22"/>
          <w:szCs w:val="22"/>
        </w:rPr>
        <w:t xml:space="preserve"> </w:t>
      </w:r>
      <w:r w:rsidR="00AC2A00">
        <w:rPr>
          <w:rFonts w:ascii="Georgia" w:hAnsi="Georgia" w:cs="Arial"/>
          <w:sz w:val="22"/>
          <w:szCs w:val="22"/>
        </w:rPr>
        <w:t xml:space="preserve">individual </w:t>
      </w:r>
      <w:r w:rsidR="00AC2A00">
        <w:rPr>
          <w:rFonts w:ascii="Georgia" w:hAnsi="Georgia" w:cs="Arial"/>
          <w:sz w:val="22"/>
          <w:szCs w:val="22"/>
        </w:rPr>
        <w:lastRenderedPageBreak/>
        <w:t>CD3</w:t>
      </w:r>
      <w:r w:rsidR="00AC2A00">
        <w:rPr>
          <w:rFonts w:ascii="Georgia" w:hAnsi="Georgia" w:cs="Arial"/>
          <w:sz w:val="22"/>
          <w:szCs w:val="22"/>
        </w:rPr>
        <w:sym w:font="Symbol" w:char="F067"/>
      </w:r>
      <w:r w:rsidR="00AC2A00">
        <w:rPr>
          <w:rFonts w:ascii="Georgia" w:hAnsi="Georgia" w:cs="Arial"/>
          <w:sz w:val="22"/>
          <w:szCs w:val="22"/>
        </w:rPr>
        <w:sym w:font="Symbol" w:char="F065"/>
      </w:r>
      <w:r w:rsidR="00AC2A00">
        <w:rPr>
          <w:rFonts w:ascii="Georgia" w:hAnsi="Georgia" w:cs="Arial"/>
          <w:sz w:val="22"/>
          <w:szCs w:val="22"/>
        </w:rPr>
        <w:t xml:space="preserve"> and CD3</w:t>
      </w:r>
      <w:r w:rsidR="00AC2A00">
        <w:rPr>
          <w:rFonts w:ascii="Georgia" w:hAnsi="Georgia" w:cs="Arial"/>
          <w:sz w:val="22"/>
          <w:szCs w:val="22"/>
        </w:rPr>
        <w:sym w:font="Symbol" w:char="F064"/>
      </w:r>
      <w:r w:rsidR="00AC2A00">
        <w:rPr>
          <w:rFonts w:ascii="Georgia" w:hAnsi="Georgia" w:cs="Arial"/>
          <w:sz w:val="22"/>
          <w:szCs w:val="22"/>
        </w:rPr>
        <w:sym w:font="Symbol" w:char="F065"/>
      </w:r>
      <w:r w:rsidR="00AC2A00">
        <w:rPr>
          <w:rFonts w:ascii="Georgia" w:hAnsi="Georgia" w:cs="Arial"/>
          <w:sz w:val="22"/>
          <w:szCs w:val="22"/>
        </w:rPr>
        <w:t xml:space="preserve"> extracellular subunits and perform chemical shift perturbation analysis with unlabeled TCR to identify TCR interaction residues in CD3s. </w:t>
      </w:r>
      <w:r w:rsidR="00F463B7">
        <w:rPr>
          <w:rFonts w:ascii="Georgia" w:hAnsi="Georgia" w:cs="Arial"/>
          <w:sz w:val="22"/>
          <w:szCs w:val="22"/>
        </w:rPr>
        <w:t>This will enable me to create a more complete model of TCR-CD3 complex computationally. Further, I</w:t>
      </w:r>
      <w:r w:rsidR="001E7DED" w:rsidRPr="00435FEE">
        <w:rPr>
          <w:rFonts w:ascii="Georgia" w:hAnsi="Georgia" w:cs="Arial"/>
          <w:sz w:val="22"/>
          <w:szCs w:val="22"/>
        </w:rPr>
        <w:t xml:space="preserve"> will</w:t>
      </w:r>
      <w:r w:rsidR="00F463B7">
        <w:rPr>
          <w:rFonts w:ascii="Georgia" w:hAnsi="Georgia" w:cs="Arial"/>
          <w:sz w:val="22"/>
          <w:szCs w:val="22"/>
        </w:rPr>
        <w:t xml:space="preserve"> also</w:t>
      </w:r>
      <w:r w:rsidR="001E7DED" w:rsidRPr="00435FEE">
        <w:rPr>
          <w:rFonts w:ascii="Georgia" w:hAnsi="Georgia" w:cs="Arial"/>
          <w:sz w:val="22"/>
          <w:szCs w:val="22"/>
        </w:rPr>
        <w:t xml:space="preserve"> us</w:t>
      </w:r>
      <w:r w:rsidR="001E7DED">
        <w:rPr>
          <w:rFonts w:ascii="Georgia" w:hAnsi="Georgia" w:cs="Arial"/>
          <w:sz w:val="22"/>
          <w:szCs w:val="22"/>
        </w:rPr>
        <w:t>e</w:t>
      </w:r>
      <w:r w:rsidR="001E7DED" w:rsidRPr="00435FEE">
        <w:rPr>
          <w:rFonts w:ascii="Georgia" w:hAnsi="Georgia" w:cs="Arial"/>
          <w:sz w:val="22"/>
          <w:szCs w:val="22"/>
        </w:rPr>
        <w:t xml:space="preserve"> </w:t>
      </w:r>
      <w:r w:rsidR="001E7DED">
        <w:rPr>
          <w:rFonts w:ascii="Georgia" w:hAnsi="Georgia" w:cs="Arial"/>
          <w:sz w:val="22"/>
          <w:szCs w:val="22"/>
        </w:rPr>
        <w:t>paramagnetic relaxation enhancement (PRE) to</w:t>
      </w:r>
      <w:r w:rsidR="001E7DED" w:rsidRPr="00435FEE">
        <w:rPr>
          <w:rFonts w:ascii="Georgia" w:hAnsi="Georgia" w:cs="Arial"/>
          <w:sz w:val="22"/>
          <w:szCs w:val="22"/>
        </w:rPr>
        <w:t xml:space="preserve"> </w:t>
      </w:r>
      <w:r w:rsidR="001E7DED">
        <w:rPr>
          <w:rFonts w:ascii="Georgia" w:hAnsi="Georgia" w:cs="Arial"/>
          <w:sz w:val="22"/>
          <w:szCs w:val="22"/>
        </w:rPr>
        <w:t>calculate the</w:t>
      </w:r>
      <w:ins w:id="127" w:author="Ronnie Ghose" w:date="2017-11-19T11:45:00Z">
        <w:r w:rsidR="005B7830">
          <w:rPr>
            <w:rFonts w:ascii="Georgia" w:hAnsi="Georgia" w:cs="Arial"/>
            <w:sz w:val="22"/>
            <w:szCs w:val="22"/>
          </w:rPr>
          <w:t xml:space="preserve"> structure of the</w:t>
        </w:r>
      </w:ins>
      <w:r w:rsidR="001E7DED" w:rsidRPr="00435FEE">
        <w:rPr>
          <w:rFonts w:ascii="Georgia" w:hAnsi="Georgia" w:cs="Arial"/>
          <w:sz w:val="22"/>
          <w:szCs w:val="22"/>
        </w:rPr>
        <w:t xml:space="preserve"> TCR-CD3 complex</w:t>
      </w:r>
      <w:del w:id="128" w:author="Ronnie Ghose" w:date="2017-11-19T11:45:00Z">
        <w:r w:rsidR="001E7DED" w:rsidRPr="00435FEE" w:rsidDel="005B7830">
          <w:rPr>
            <w:rFonts w:ascii="Georgia" w:hAnsi="Georgia" w:cs="Arial"/>
            <w:sz w:val="22"/>
            <w:szCs w:val="22"/>
          </w:rPr>
          <w:delText xml:space="preserve"> structure</w:delText>
        </w:r>
      </w:del>
      <w:del w:id="129" w:author="Ronnie Ghose" w:date="2017-11-19T11:44:00Z">
        <w:r w:rsidR="00423E1A" w:rsidDel="005B7830">
          <w:fldChar w:fldCharType="begin"/>
        </w:r>
        <w:r w:rsidR="00423E1A" w:rsidDel="005B7830">
          <w:delInstrText xml:space="preserve"> HYPERLINK \l "_ENREF_14" \o "Clore, 2009 #123" </w:delInstrText>
        </w:r>
        <w:r w:rsidR="00423E1A" w:rsidDel="005B7830">
          <w:fldChar w:fldCharType="separate"/>
        </w:r>
        <w:r w:rsidR="001E7DED" w:rsidRPr="00435FEE" w:rsidDel="005B7830">
          <w:rPr>
            <w:rFonts w:ascii="Georgia" w:hAnsi="Georgia" w:cs="Arial"/>
            <w:sz w:val="22"/>
            <w:szCs w:val="22"/>
          </w:rPr>
          <w:fldChar w:fldCharType="begin"/>
        </w:r>
        <w:r w:rsidR="001E7DED" w:rsidDel="005B7830">
          <w:rPr>
            <w:rFonts w:ascii="Georgia" w:hAnsi="Georgia" w:cs="Arial"/>
            <w:sz w:val="22"/>
            <w:szCs w:val="22"/>
          </w:rPr>
          <w:delInstrText xml:space="preserve"> ADDIN EN.CITE &lt;EndNote&gt;&lt;Cite&gt;&lt;Author&gt;Clore&lt;/Author&gt;&lt;Year&gt;2009&lt;/Year&gt;&lt;RecNum&gt;123&lt;/RecNum&gt;&lt;DisplayText&gt;&lt;style face="superscript"&gt;14&lt;/style&gt;&lt;/DisplayText&gt;&lt;record&gt;&lt;rec-number&gt;123&lt;/rec-number&gt;&lt;foreign-keys&gt;&lt;key app="EN" db-id="p2vxfszs6wv25sextd1vapdbefwwxtwrea2p"&gt;123&lt;/key&gt;&lt;/foreign-keys&gt;&lt;ref-type name="Journal Article"&gt;17&lt;/ref-type&gt;&lt;contributors&gt;&lt;authors&gt;&lt;author&gt;Clore, G. M.&lt;/author&gt;&lt;author&gt;Iwahara, J.&lt;/author&gt;&lt;/authors&gt;&lt;/contributors&gt;&lt;auth-address&gt;Laboratory of Chemical Physics, Building 5, National Institute of Diabetes and Digestive and Kidney Disease, National Institutes of Health, Bethesda, Maryland 20892-0520, USA. mariusc@mail.nih.gov&lt;/auth-address&gt;&lt;titles&gt;&lt;title&gt;Theory, practice, and applications of paramagnetic relaxation enhancement for the characterization of transient low-population states of biological macromolecules and their complexes&lt;/title&gt;&lt;secondary-title&gt;Chem Rev&lt;/secondary-title&gt;&lt;/titles&gt;&lt;periodical&gt;&lt;full-title&gt;Chem Rev&lt;/full-title&gt;&lt;abbr-1&gt;Chemical reviews&lt;/abbr-1&gt;&lt;/periodical&gt;&lt;pages&gt;4108-39&lt;/pages&gt;&lt;volume&gt;109&lt;/volume&gt;&lt;number&gt;9&lt;/number&gt;&lt;edition&gt;2009/06/16&lt;/edition&gt;&lt;keywords&gt;&lt;keyword&gt;DNA/chemistry&lt;/keyword&gt;&lt;keyword&gt;Macromolecular Substances/*chemistry&lt;/keyword&gt;&lt;keyword&gt;Magnetic Resonance Spectroscopy/instrumentation/*methods&lt;/keyword&gt;&lt;keyword&gt;Magnetics&lt;/keyword&gt;&lt;keyword&gt;Protein Binding&lt;/keyword&gt;&lt;keyword&gt;Protein Interaction Domains and Motifs&lt;/keyword&gt;&lt;keyword&gt;Proteins/chemistry&lt;/keyword&gt;&lt;/keywords&gt;&lt;dates&gt;&lt;year&gt;2009&lt;/year&gt;&lt;pub-dates&gt;&lt;date&gt;Sep&lt;/date&gt;&lt;/pub-dates&gt;&lt;/dates&gt;&lt;isbn&gt;1520-6890 (Electronic)&amp;#xD;0009-2665 (Linking)&lt;/isbn&gt;&lt;accession-num&gt;19522502&lt;/accession-num&gt;&lt;urls&gt;&lt;related-urls&gt;&lt;url&gt;http://www.ncbi.nlm.nih.gov/entrez/query.fcgi?cmd=Retrieve&amp;amp;db=PubMed&amp;amp;dopt=Citation&amp;amp;list_uids=19522502&lt;/url&gt;&lt;/related-urls&gt;&lt;/urls&gt;&lt;custom2&gt;2825090&lt;/custom2&gt;&lt;electronic-resource-num&gt;10.1021/cr900033p&lt;/electronic-resource-num&gt;&lt;language&gt;eng&lt;/language&gt;&lt;/record&gt;&lt;/Cite&gt;&lt;/EndNote&gt;</w:delInstrText>
        </w:r>
        <w:r w:rsidR="001E7DED" w:rsidRPr="00435FEE" w:rsidDel="005B7830">
          <w:rPr>
            <w:rFonts w:ascii="Georgia" w:hAnsi="Georgia" w:cs="Arial"/>
            <w:sz w:val="22"/>
            <w:szCs w:val="22"/>
          </w:rPr>
          <w:fldChar w:fldCharType="separate"/>
        </w:r>
        <w:r w:rsidR="001E7DED" w:rsidRPr="00326E68" w:rsidDel="005B7830">
          <w:rPr>
            <w:rFonts w:ascii="Georgia" w:hAnsi="Georgia" w:cs="Arial"/>
            <w:noProof/>
            <w:sz w:val="22"/>
            <w:szCs w:val="22"/>
            <w:vertAlign w:val="superscript"/>
          </w:rPr>
          <w:delText>14</w:delText>
        </w:r>
        <w:r w:rsidR="001E7DED" w:rsidRPr="00435FEE" w:rsidDel="005B7830">
          <w:rPr>
            <w:rFonts w:ascii="Georgia" w:hAnsi="Georgia" w:cs="Arial"/>
            <w:sz w:val="22"/>
            <w:szCs w:val="22"/>
          </w:rPr>
          <w:fldChar w:fldCharType="end"/>
        </w:r>
        <w:r w:rsidR="00423E1A" w:rsidDel="005B7830">
          <w:rPr>
            <w:rFonts w:ascii="Georgia" w:hAnsi="Georgia" w:cs="Arial"/>
            <w:sz w:val="22"/>
            <w:szCs w:val="22"/>
          </w:rPr>
          <w:fldChar w:fldCharType="end"/>
        </w:r>
        <w:r w:rsidR="001E7DED" w:rsidDel="005B7830">
          <w:rPr>
            <w:rFonts w:ascii="Georgia" w:hAnsi="Georgia" w:cs="Arial"/>
            <w:sz w:val="22"/>
            <w:szCs w:val="22"/>
            <w:vertAlign w:val="superscript"/>
          </w:rPr>
          <w:delText>,</w:delText>
        </w:r>
        <w:r w:rsidR="00423E1A" w:rsidDel="005B7830">
          <w:fldChar w:fldCharType="begin"/>
        </w:r>
        <w:r w:rsidR="00423E1A" w:rsidDel="005B7830">
          <w:delInstrText xml:space="preserve"> HYPERLINK \l "_ENREF_15" \o "Volkov, 2006 #358" </w:delInstrText>
        </w:r>
        <w:r w:rsidR="00423E1A" w:rsidDel="005B7830">
          <w:fldChar w:fldCharType="separate"/>
        </w:r>
        <w:r w:rsidR="001E7DED" w:rsidDel="005B7830">
          <w:rPr>
            <w:rFonts w:ascii="Georgia" w:hAnsi="Georgia" w:cs="Arial"/>
            <w:sz w:val="22"/>
            <w:szCs w:val="22"/>
          </w:rPr>
          <w:fldChar w:fldCharType="begin"/>
        </w:r>
        <w:r w:rsidR="001E7DED" w:rsidDel="005B7830">
          <w:rPr>
            <w:rFonts w:ascii="Georgia" w:hAnsi="Georgia" w:cs="Arial"/>
            <w:sz w:val="22"/>
            <w:szCs w:val="22"/>
          </w:rPr>
          <w:delInstrText xml:space="preserve"> ADDIN EN.CITE &lt;EndNote&gt;&lt;Cite&gt;&lt;Author&gt;Volkov&lt;/Author&gt;&lt;Year&gt;2006&lt;/Year&gt;&lt;RecNum&gt;358&lt;/RecNum&gt;&lt;DisplayText&gt;&lt;style face="superscript"&gt;15&lt;/style&gt;&lt;/DisplayText&gt;&lt;record&gt;&lt;rec-number&gt;358&lt;/rec-number&gt;&lt;foreign-keys&gt;&lt;key app="EN" db-id="p2vxfszs6wv25sextd1vapdbefwwxtwrea2p"&gt;358&lt;/key&gt;&lt;/foreign-keys&gt;&lt;ref-type name="Journal Article"&gt;17&lt;/ref-type&gt;&lt;contributors&gt;&lt;authors&gt;&lt;author&gt;Volkov, A. N.&lt;/author&gt;&lt;author&gt;Worrall, J. A.&lt;/author&gt;&lt;author&gt;Holtzmann, E.&lt;/author&gt;&lt;author&gt;Ubbink, M.&lt;/author&gt;&lt;/authors&gt;&lt;/contributors&gt;&lt;auth-address&gt;Leiden Institute of Chemistry, Leiden University, Gorlaeus Laboratories, P.O. Box 9502, 2300 RA Leiden, The Netherlands.&lt;/auth-address&gt;&lt;titles&gt;&lt;title&gt;Solution structure and dynamics of the complex between cytochrome c and cytochrome c peroxidase determined by paramagnetic NMR&lt;/title&gt;&lt;secondary-title&gt;Proc Natl Acad Sci U S A&lt;/secondary-title&gt;&lt;alt-title&gt;Proceedings of the National Academy of Sciences of the United States of America&lt;/alt-title&gt;&lt;/titles&gt;&lt;periodical&gt;&lt;full-title&gt;Proc Natl Acad Sci U S A&lt;/full-title&gt;&lt;/periodical&gt;&lt;pages&gt;18945-50&lt;/pages&gt;&lt;volume&gt;103&lt;/volume&gt;&lt;number&gt;50&lt;/number&gt;&lt;keywords&gt;&lt;keyword&gt;Cytochrome-c Peroxidase/*chemistry/genetics/*metabolism&lt;/keyword&gt;&lt;keyword&gt;Cytochromes c/*chemistry/genetics/*metabolism&lt;/keyword&gt;&lt;keyword&gt;Models, Molecular&lt;/keyword&gt;&lt;keyword&gt;Mutation/genetics&lt;/keyword&gt;&lt;keyword&gt;Nuclear Magnetic Resonance, Biomolecular&lt;/keyword&gt;&lt;keyword&gt;Protein Binding&lt;/keyword&gt;&lt;keyword&gt;Protein Structure, Quaternary&lt;/keyword&gt;&lt;keyword&gt;Protein Structure, Tertiary&lt;/keyword&gt;&lt;/keywords&gt;&lt;dates&gt;&lt;year&gt;2006&lt;/year&gt;&lt;pub-dates&gt;&lt;date&gt;Dec 12&lt;/date&gt;&lt;/pub-dates&gt;&lt;/dates&gt;&lt;isbn&gt;0027-8424 (Print)&amp;#xD;0027-8424 (Linking)&lt;/isbn&gt;&lt;accession-num&gt;17146057&lt;/accession-num&gt;&lt;urls&gt;&lt;related-urls&gt;&lt;url&gt;http://www.ncbi.nlm.nih.gov/pubmed/17146057&lt;/url&gt;&lt;/related-urls&gt;&lt;/urls&gt;&lt;custom2&gt;1748157&lt;/custom2&gt;&lt;electronic-resource-num&gt;10.1073/pnas.0603551103&lt;/electronic-resource-num&gt;&lt;/record&gt;&lt;/Cite&gt;&lt;/EndNote&gt;</w:delInstrText>
        </w:r>
        <w:r w:rsidR="001E7DED" w:rsidDel="005B7830">
          <w:rPr>
            <w:rFonts w:ascii="Georgia" w:hAnsi="Georgia" w:cs="Arial"/>
            <w:sz w:val="22"/>
            <w:szCs w:val="22"/>
          </w:rPr>
          <w:fldChar w:fldCharType="separate"/>
        </w:r>
        <w:r w:rsidR="001E7DED" w:rsidRPr="00326E68" w:rsidDel="005B7830">
          <w:rPr>
            <w:rFonts w:ascii="Georgia" w:hAnsi="Georgia" w:cs="Arial"/>
            <w:noProof/>
            <w:sz w:val="22"/>
            <w:szCs w:val="22"/>
            <w:vertAlign w:val="superscript"/>
          </w:rPr>
          <w:delText>15</w:delText>
        </w:r>
        <w:r w:rsidR="001E7DED" w:rsidDel="005B7830">
          <w:rPr>
            <w:rFonts w:ascii="Georgia" w:hAnsi="Georgia" w:cs="Arial"/>
            <w:sz w:val="22"/>
            <w:szCs w:val="22"/>
          </w:rPr>
          <w:fldChar w:fldCharType="end"/>
        </w:r>
        <w:r w:rsidR="00423E1A" w:rsidDel="005B7830">
          <w:rPr>
            <w:rFonts w:ascii="Georgia" w:hAnsi="Georgia" w:cs="Arial"/>
            <w:sz w:val="22"/>
            <w:szCs w:val="22"/>
          </w:rPr>
          <w:fldChar w:fldCharType="end"/>
        </w:r>
      </w:del>
      <w:r w:rsidR="001E7DED">
        <w:rPr>
          <w:rFonts w:ascii="Georgia" w:hAnsi="Georgia" w:cs="Arial"/>
          <w:sz w:val="22"/>
          <w:szCs w:val="22"/>
        </w:rPr>
        <w:t xml:space="preserve">. </w:t>
      </w:r>
      <w:r w:rsidR="005438F4">
        <w:rPr>
          <w:rFonts w:ascii="Georgia" w:hAnsi="Georgia" w:cs="Arial"/>
          <w:sz w:val="22"/>
          <w:szCs w:val="22"/>
        </w:rPr>
        <w:t xml:space="preserve">Incorporating </w:t>
      </w:r>
      <w:ins w:id="130" w:author="Ronnie Ghose" w:date="2017-11-19T11:45:00Z">
        <w:r w:rsidR="005B7830">
          <w:rPr>
            <w:rFonts w:ascii="Georgia" w:hAnsi="Georgia" w:cs="Arial"/>
            <w:sz w:val="22"/>
            <w:szCs w:val="22"/>
          </w:rPr>
          <w:t xml:space="preserve">single </w:t>
        </w:r>
      </w:ins>
      <w:del w:id="131" w:author="Ronnie Ghose" w:date="2017-11-19T11:45:00Z">
        <w:r w:rsidR="005438F4" w:rsidDel="005B7830">
          <w:rPr>
            <w:rFonts w:ascii="Georgia" w:hAnsi="Georgia" w:cs="Arial"/>
            <w:sz w:val="22"/>
            <w:szCs w:val="22"/>
          </w:rPr>
          <w:delText xml:space="preserve">free radical </w:delText>
        </w:r>
      </w:del>
      <w:r w:rsidR="005438F4">
        <w:rPr>
          <w:rFonts w:ascii="Georgia" w:hAnsi="Georgia" w:cs="Arial"/>
          <w:sz w:val="22"/>
          <w:szCs w:val="22"/>
        </w:rPr>
        <w:t xml:space="preserve">paramagnetic tags onto </w:t>
      </w:r>
      <w:ins w:id="132" w:author="Ronnie Ghose" w:date="2017-11-19T11:45:00Z">
        <w:r w:rsidR="005B7830">
          <w:rPr>
            <w:rFonts w:ascii="Georgia" w:hAnsi="Georgia" w:cs="Arial"/>
            <w:sz w:val="22"/>
            <w:szCs w:val="22"/>
          </w:rPr>
          <w:t xml:space="preserve">specific </w:t>
        </w:r>
      </w:ins>
      <w:r w:rsidR="005438F4">
        <w:rPr>
          <w:rFonts w:ascii="Georgia" w:hAnsi="Georgia" w:cs="Arial"/>
          <w:sz w:val="22"/>
          <w:szCs w:val="22"/>
        </w:rPr>
        <w:t xml:space="preserve">TCR regions and </w:t>
      </w:r>
      <w:del w:id="133" w:author="Ronnie Ghose" w:date="2017-11-19T11:46:00Z">
        <w:r w:rsidR="005438F4" w:rsidDel="005B7830">
          <w:rPr>
            <w:rFonts w:ascii="Georgia" w:hAnsi="Georgia" w:cs="Arial"/>
            <w:sz w:val="22"/>
            <w:szCs w:val="22"/>
          </w:rPr>
          <w:delText>titrating it</w:delText>
        </w:r>
      </w:del>
      <w:ins w:id="134" w:author="Ronnie Ghose" w:date="2017-11-19T11:46:00Z">
        <w:r w:rsidR="005B7830">
          <w:rPr>
            <w:rFonts w:ascii="Georgia" w:hAnsi="Georgia" w:cs="Arial"/>
            <w:sz w:val="22"/>
            <w:szCs w:val="22"/>
          </w:rPr>
          <w:t>titration</w:t>
        </w:r>
      </w:ins>
      <w:r w:rsidR="005438F4">
        <w:rPr>
          <w:rFonts w:ascii="Georgia" w:hAnsi="Georgia" w:cs="Arial"/>
          <w:sz w:val="22"/>
          <w:szCs w:val="22"/>
        </w:rPr>
        <w:t xml:space="preserve"> with labeled CD3 subunits would accomplish this by generating distance restraints that can be used for structure computation. </w:t>
      </w:r>
      <w:r w:rsidR="00936249">
        <w:rPr>
          <w:rFonts w:ascii="Georgia" w:hAnsi="Georgia" w:cs="Times New Roman"/>
          <w:sz w:val="22"/>
          <w:szCs w:val="22"/>
        </w:rPr>
        <w:t xml:space="preserve">The results from this research </w:t>
      </w:r>
      <w:r w:rsidR="00F06722">
        <w:rPr>
          <w:rFonts w:ascii="Georgia" w:hAnsi="Georgia" w:cs="Times New Roman"/>
          <w:sz w:val="22"/>
          <w:szCs w:val="22"/>
        </w:rPr>
        <w:t xml:space="preserve">help understand mechanistic basis of early stages of T cell activation </w:t>
      </w:r>
      <w:r w:rsidR="00936249">
        <w:rPr>
          <w:rFonts w:ascii="Georgia" w:hAnsi="Georgia" w:cs="Times New Roman"/>
          <w:sz w:val="22"/>
          <w:szCs w:val="22"/>
        </w:rPr>
        <w:t xml:space="preserve">and identify the critical interaction residues on CD3 and TCR obtained from PRE based structure. </w:t>
      </w:r>
      <w:del w:id="135" w:author="Ronnie Ghose" w:date="2017-11-19T11:46:00Z">
        <w:r w:rsidR="00F06722" w:rsidDel="005B7830">
          <w:rPr>
            <w:rFonts w:ascii="Georgia" w:hAnsi="Georgia" w:cs="Times New Roman"/>
            <w:sz w:val="22"/>
            <w:szCs w:val="22"/>
          </w:rPr>
          <w:delText>This information will be</w:delText>
        </w:r>
        <w:r w:rsidR="00B63494" w:rsidDel="005B7830">
          <w:rPr>
            <w:rFonts w:ascii="Georgia" w:hAnsi="Georgia" w:cs="Times New Roman"/>
            <w:sz w:val="22"/>
            <w:szCs w:val="22"/>
          </w:rPr>
          <w:delText xml:space="preserve"> useful for the next aspect of my research </w:delText>
        </w:r>
        <w:r w:rsidR="00F63E90" w:rsidDel="005B7830">
          <w:rPr>
            <w:rFonts w:ascii="Georgia" w:hAnsi="Georgia" w:cs="Times New Roman"/>
            <w:sz w:val="22"/>
            <w:szCs w:val="22"/>
          </w:rPr>
          <w:delText xml:space="preserve">wherein </w:delText>
        </w:r>
      </w:del>
      <w:r w:rsidR="00F63E90">
        <w:rPr>
          <w:rFonts w:ascii="Georgia" w:hAnsi="Georgia" w:cs="Times New Roman"/>
          <w:sz w:val="22"/>
          <w:szCs w:val="22"/>
        </w:rPr>
        <w:t>I will</w:t>
      </w:r>
      <w:ins w:id="136" w:author="Ronnie Ghose" w:date="2017-11-19T11:46:00Z">
        <w:r w:rsidR="005B7830">
          <w:rPr>
            <w:rFonts w:ascii="Georgia" w:hAnsi="Georgia" w:cs="Times New Roman"/>
            <w:sz w:val="22"/>
            <w:szCs w:val="22"/>
          </w:rPr>
          <w:t xml:space="preserve"> then</w:t>
        </w:r>
      </w:ins>
      <w:r w:rsidR="00F63E90">
        <w:rPr>
          <w:rFonts w:ascii="Georgia" w:hAnsi="Georgia" w:cs="Times New Roman"/>
          <w:sz w:val="22"/>
          <w:szCs w:val="22"/>
        </w:rPr>
        <w:t xml:space="preserve"> identify critical mutations </w:t>
      </w:r>
      <w:del w:id="137" w:author="Ronnie Ghose" w:date="2017-11-19T11:46:00Z">
        <w:r w:rsidR="00E21AE3" w:rsidDel="002C1060">
          <w:rPr>
            <w:rFonts w:ascii="Georgia" w:hAnsi="Georgia" w:cs="Times New Roman"/>
            <w:sz w:val="22"/>
            <w:szCs w:val="22"/>
          </w:rPr>
          <w:delText xml:space="preserve">computationally </w:delText>
        </w:r>
      </w:del>
      <w:r w:rsidR="00F63E90">
        <w:rPr>
          <w:rFonts w:ascii="Georgia" w:hAnsi="Georgia" w:cs="Times New Roman"/>
          <w:sz w:val="22"/>
          <w:szCs w:val="22"/>
        </w:rPr>
        <w:t xml:space="preserve">in the TCR-CD3 </w:t>
      </w:r>
      <w:ins w:id="138" w:author="Ronnie Ghose" w:date="2017-11-19T11:47:00Z">
        <w:r w:rsidR="002C1060">
          <w:rPr>
            <w:rFonts w:ascii="Georgia" w:hAnsi="Georgia" w:cs="Times New Roman"/>
            <w:sz w:val="22"/>
            <w:szCs w:val="22"/>
          </w:rPr>
          <w:t>interface</w:t>
        </w:r>
      </w:ins>
      <w:del w:id="139" w:author="Ronnie Ghose" w:date="2017-11-19T11:47:00Z">
        <w:r w:rsidR="00F63E90" w:rsidDel="002C1060">
          <w:rPr>
            <w:rFonts w:ascii="Georgia" w:hAnsi="Georgia" w:cs="Times New Roman"/>
            <w:sz w:val="22"/>
            <w:szCs w:val="22"/>
          </w:rPr>
          <w:delText>complex</w:delText>
        </w:r>
      </w:del>
      <w:ins w:id="140" w:author="Ronnie Ghose" w:date="2017-11-19T11:47:00Z">
        <w:r w:rsidR="002C1060">
          <w:rPr>
            <w:rFonts w:ascii="Georgia" w:hAnsi="Georgia" w:cs="Times New Roman"/>
            <w:sz w:val="22"/>
            <w:szCs w:val="22"/>
          </w:rPr>
          <w:t xml:space="preserve"> that enhance TCR-CD3 interactions using computational approaches</w:t>
        </w:r>
      </w:ins>
      <w:del w:id="141" w:author="Ronnie Ghose" w:date="2017-11-19T11:47:00Z">
        <w:r w:rsidR="00F63E90" w:rsidDel="002C1060">
          <w:rPr>
            <w:rFonts w:ascii="Georgia" w:hAnsi="Georgia" w:cs="Times New Roman"/>
            <w:sz w:val="22"/>
            <w:szCs w:val="22"/>
          </w:rPr>
          <w:delText xml:space="preserve"> interface </w:delText>
        </w:r>
        <w:r w:rsidR="0023338C" w:rsidDel="002C1060">
          <w:rPr>
            <w:rFonts w:ascii="Georgia" w:hAnsi="Georgia" w:cs="Times New Roman"/>
            <w:sz w:val="22"/>
            <w:szCs w:val="22"/>
          </w:rPr>
          <w:delText>that enhances TCR-CD3 interactions</w:delText>
        </w:r>
      </w:del>
      <w:r w:rsidR="0023338C">
        <w:rPr>
          <w:rFonts w:ascii="Georgia" w:hAnsi="Georgia" w:cs="Times New Roman"/>
          <w:sz w:val="22"/>
          <w:szCs w:val="22"/>
        </w:rPr>
        <w:t xml:space="preserve">. </w:t>
      </w:r>
      <w:r w:rsidR="00E21AE3">
        <w:rPr>
          <w:rFonts w:ascii="Georgia" w:hAnsi="Georgia" w:cs="Times New Roman"/>
          <w:sz w:val="22"/>
          <w:szCs w:val="22"/>
        </w:rPr>
        <w:t xml:space="preserve">These new TCR clones </w:t>
      </w:r>
      <w:r w:rsidR="00FA753F">
        <w:rPr>
          <w:rFonts w:ascii="Georgia" w:hAnsi="Georgia" w:cs="Times New Roman"/>
          <w:sz w:val="22"/>
          <w:szCs w:val="22"/>
        </w:rPr>
        <w:t xml:space="preserve">against various different antigens </w:t>
      </w:r>
      <w:r w:rsidR="00E21AE3">
        <w:rPr>
          <w:rFonts w:ascii="Georgia" w:hAnsi="Georgia" w:cs="Times New Roman"/>
          <w:sz w:val="22"/>
          <w:szCs w:val="22"/>
        </w:rPr>
        <w:t xml:space="preserve">will be expressed in T cell lines and </w:t>
      </w:r>
      <w:r w:rsidR="008D4347">
        <w:rPr>
          <w:rFonts w:ascii="Georgia" w:hAnsi="Georgia" w:cs="Times New Roman"/>
          <w:sz w:val="22"/>
          <w:szCs w:val="22"/>
        </w:rPr>
        <w:t>their CD3 affinities will be tested by tetramer and functional assays.</w:t>
      </w:r>
      <w:r w:rsidR="002F60CA">
        <w:rPr>
          <w:rFonts w:ascii="Georgia" w:hAnsi="Georgia" w:cs="Times New Roman"/>
          <w:sz w:val="22"/>
          <w:szCs w:val="22"/>
        </w:rPr>
        <w:t xml:space="preserve"> </w:t>
      </w:r>
      <w:del w:id="142" w:author="Ronnie Ghose" w:date="2017-11-19T11:48:00Z">
        <w:r w:rsidR="002F60CA" w:rsidDel="002C1060">
          <w:rPr>
            <w:rFonts w:ascii="Georgia" w:hAnsi="Georgia" w:cs="Times New Roman"/>
            <w:sz w:val="22"/>
            <w:szCs w:val="22"/>
          </w:rPr>
          <w:delText>These new TCR</w:delText>
        </w:r>
      </w:del>
      <w:ins w:id="143" w:author="Ronnie Ghose" w:date="2017-11-19T11:48:00Z">
        <w:r w:rsidR="002C1060">
          <w:rPr>
            <w:rFonts w:ascii="Georgia" w:hAnsi="Georgia" w:cs="Times New Roman"/>
            <w:sz w:val="22"/>
            <w:szCs w:val="22"/>
          </w:rPr>
          <w:t>The functional</w:t>
        </w:r>
      </w:ins>
      <w:r w:rsidR="002F60CA">
        <w:rPr>
          <w:rFonts w:ascii="Georgia" w:hAnsi="Georgia" w:cs="Times New Roman"/>
          <w:sz w:val="22"/>
          <w:szCs w:val="22"/>
        </w:rPr>
        <w:t xml:space="preserve"> clones will </w:t>
      </w:r>
      <w:del w:id="144" w:author="Ronnie Ghose" w:date="2017-11-19T11:48:00Z">
        <w:r w:rsidR="002F60CA" w:rsidDel="002C1060">
          <w:rPr>
            <w:rFonts w:ascii="Georgia" w:hAnsi="Georgia" w:cs="Times New Roman"/>
            <w:sz w:val="22"/>
            <w:szCs w:val="22"/>
          </w:rPr>
          <w:delText xml:space="preserve">then </w:delText>
        </w:r>
      </w:del>
      <w:r w:rsidR="002F60CA">
        <w:rPr>
          <w:rFonts w:ascii="Georgia" w:hAnsi="Georgia" w:cs="Times New Roman"/>
          <w:sz w:val="22"/>
          <w:szCs w:val="22"/>
        </w:rPr>
        <w:t xml:space="preserve">be transfected into TCR retrogenic mice and their ability to survive thymic selections </w:t>
      </w:r>
      <w:r w:rsidR="00D63A2A">
        <w:rPr>
          <w:rFonts w:ascii="Georgia" w:hAnsi="Georgia" w:cs="Times New Roman"/>
          <w:sz w:val="22"/>
          <w:szCs w:val="22"/>
        </w:rPr>
        <w:t xml:space="preserve">and functionality </w:t>
      </w:r>
      <w:r w:rsidR="002F60CA">
        <w:rPr>
          <w:rFonts w:ascii="Georgia" w:hAnsi="Georgia" w:cs="Times New Roman"/>
          <w:sz w:val="22"/>
          <w:szCs w:val="22"/>
        </w:rPr>
        <w:t xml:space="preserve">will be analyzed.  </w:t>
      </w:r>
      <w:ins w:id="145" w:author="Ronnie Ghose" w:date="2017-11-19T11:48:00Z">
        <w:r w:rsidR="002C1060">
          <w:rPr>
            <w:rFonts w:ascii="Georgia" w:hAnsi="Georgia" w:cs="Times New Roman"/>
            <w:sz w:val="22"/>
            <w:szCs w:val="22"/>
          </w:rPr>
          <w:t>I expect that this</w:t>
        </w:r>
      </w:ins>
      <w:ins w:id="146" w:author="Ronnie Ghose" w:date="2017-11-19T11:49:00Z">
        <w:r w:rsidR="002C1060">
          <w:rPr>
            <w:rFonts w:ascii="Georgia" w:hAnsi="Georgia" w:cs="Times New Roman"/>
            <w:sz w:val="22"/>
            <w:szCs w:val="22"/>
          </w:rPr>
          <w:t xml:space="preserve"> integrated</w:t>
        </w:r>
      </w:ins>
      <w:ins w:id="147" w:author="Ronnie Ghose" w:date="2017-11-19T11:48:00Z">
        <w:r w:rsidR="002C1060">
          <w:rPr>
            <w:rFonts w:ascii="Georgia" w:hAnsi="Georgia" w:cs="Times New Roman"/>
            <w:sz w:val="22"/>
            <w:szCs w:val="22"/>
          </w:rPr>
          <w:t xml:space="preserve"> biochemical/biophysical, cellular and </w:t>
        </w:r>
      </w:ins>
      <w:ins w:id="148" w:author="Ronnie Ghose" w:date="2017-11-19T11:49:00Z">
        <w:r w:rsidR="002C1060">
          <w:rPr>
            <w:rFonts w:ascii="Georgia" w:hAnsi="Georgia" w:cs="Times New Roman"/>
            <w:i/>
            <w:sz w:val="22"/>
            <w:szCs w:val="22"/>
          </w:rPr>
          <w:t xml:space="preserve">in vivo </w:t>
        </w:r>
        <w:r w:rsidR="002C1060">
          <w:rPr>
            <w:rFonts w:ascii="Georgia" w:hAnsi="Georgia" w:cs="Times New Roman"/>
            <w:sz w:val="22"/>
            <w:szCs w:val="22"/>
          </w:rPr>
          <w:t>approach to be the hallmark of my research operation.</w:t>
        </w:r>
      </w:ins>
      <w:del w:id="149" w:author="Ronnie Ghose" w:date="2017-11-19T11:49:00Z">
        <w:r w:rsidR="002F60CA" w:rsidDel="002C1060">
          <w:rPr>
            <w:rFonts w:ascii="Georgia" w:hAnsi="Georgia" w:cs="Times New Roman"/>
            <w:sz w:val="22"/>
            <w:szCs w:val="22"/>
          </w:rPr>
          <w:delText xml:space="preserve"> </w:delText>
        </w:r>
        <w:r w:rsidR="008D4347" w:rsidDel="002C1060">
          <w:rPr>
            <w:rFonts w:ascii="Georgia" w:hAnsi="Georgia" w:cs="Times New Roman"/>
            <w:sz w:val="22"/>
            <w:szCs w:val="22"/>
          </w:rPr>
          <w:delText xml:space="preserve"> </w:delText>
        </w:r>
        <w:r w:rsidR="00F06722" w:rsidDel="002C1060">
          <w:rPr>
            <w:rFonts w:ascii="Georgia" w:hAnsi="Georgia" w:cs="Times New Roman"/>
            <w:sz w:val="22"/>
            <w:szCs w:val="22"/>
          </w:rPr>
          <w:delText xml:space="preserve"> </w:delText>
        </w:r>
      </w:del>
    </w:p>
    <w:p w14:paraId="3F8E6179" w14:textId="77777777" w:rsidR="00591084" w:rsidRDefault="00591084" w:rsidP="006B79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eorgia" w:hAnsi="Georgia" w:cs="Arial"/>
          <w:sz w:val="22"/>
          <w:szCs w:val="22"/>
        </w:rPr>
      </w:pPr>
    </w:p>
    <w:p w14:paraId="1B52D456" w14:textId="0A6CF17B" w:rsidR="000A63E7" w:rsidRPr="00EC7B10" w:rsidRDefault="00557B85" w:rsidP="006B79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</w:pPr>
      <w:ins w:id="150" w:author="Ronnie Ghose" w:date="2017-11-19T11:56:00Z">
        <w:r>
          <w:rPr>
            <w:rFonts w:ascii="Georgia" w:eastAsia="Times New Roman" w:hAnsi="Georgia" w:cs="Times New Roman"/>
            <w:i/>
            <w:sz w:val="22"/>
            <w:szCs w:val="22"/>
          </w:rPr>
          <w:t>Natu</w:t>
        </w:r>
      </w:ins>
      <w:ins w:id="151" w:author="Ronnie Ghose" w:date="2017-11-19T11:57:00Z">
        <w:r>
          <w:rPr>
            <w:rFonts w:ascii="Georgia" w:eastAsia="Times New Roman" w:hAnsi="Georgia" w:cs="Times New Roman"/>
            <w:i/>
            <w:sz w:val="22"/>
            <w:szCs w:val="22"/>
          </w:rPr>
          <w:t>re</w:t>
        </w:r>
      </w:ins>
      <w:ins w:id="152" w:author="Ronnie Ghose" w:date="2017-11-19T11:56:00Z">
        <w:r>
          <w:rPr>
            <w:rFonts w:ascii="Georgia" w:eastAsia="Times New Roman" w:hAnsi="Georgia" w:cs="Times New Roman"/>
            <w:i/>
            <w:sz w:val="22"/>
            <w:szCs w:val="22"/>
          </w:rPr>
          <w:t xml:space="preserve"> of </w:t>
        </w:r>
      </w:ins>
      <w:ins w:id="153" w:author="Ronnie Ghose" w:date="2017-11-19T11:57:00Z">
        <w:r w:rsidR="00137036">
          <w:rPr>
            <w:rFonts w:ascii="Georgia" w:eastAsia="Times New Roman" w:hAnsi="Georgia" w:cs="Times New Roman"/>
            <w:i/>
            <w:sz w:val="22"/>
            <w:szCs w:val="22"/>
          </w:rPr>
          <w:t xml:space="preserve">Intracellular </w:t>
        </w:r>
      </w:ins>
      <w:ins w:id="154" w:author="Ronnie Ghose" w:date="2017-11-19T11:56:00Z">
        <w:r>
          <w:rPr>
            <w:rFonts w:ascii="Georgia" w:eastAsia="Times New Roman" w:hAnsi="Georgia" w:cs="Times New Roman"/>
            <w:i/>
            <w:sz w:val="22"/>
            <w:szCs w:val="22"/>
          </w:rPr>
          <w:t xml:space="preserve">Conformational Changes </w:t>
        </w:r>
      </w:ins>
      <w:ins w:id="155" w:author="Ronnie Ghose" w:date="2017-11-19T11:57:00Z">
        <w:r w:rsidR="00137036">
          <w:rPr>
            <w:rFonts w:ascii="Georgia" w:eastAsia="Times New Roman" w:hAnsi="Georgia" w:cs="Times New Roman"/>
            <w:i/>
            <w:sz w:val="22"/>
            <w:szCs w:val="22"/>
          </w:rPr>
          <w:t>Induced on CD3 by TCR Binding:</w:t>
        </w:r>
      </w:ins>
      <w:ins w:id="156" w:author="Ronnie Ghose" w:date="2017-11-19T11:56:00Z">
        <w:r>
          <w:rPr>
            <w:rFonts w:ascii="Georgia" w:eastAsia="Times New Roman" w:hAnsi="Georgia" w:cs="Times New Roman"/>
            <w:i/>
            <w:sz w:val="22"/>
            <w:szCs w:val="22"/>
          </w:rPr>
          <w:t xml:space="preserve"> </w:t>
        </w:r>
      </w:ins>
      <w:del w:id="157" w:author="Ronnie Ghose" w:date="2017-11-19T12:01:00Z">
        <w:r w:rsidR="009322BA" w:rsidDel="00947867">
          <w:rPr>
            <w:rFonts w:ascii="Georgia" w:eastAsia="Times New Roman" w:hAnsi="Georgia" w:cs="Times New Roman"/>
            <w:sz w:val="22"/>
            <w:szCs w:val="22"/>
          </w:rPr>
          <w:delText>The next part</w:delText>
        </w:r>
      </w:del>
      <w:ins w:id="158" w:author="Ronnie Ghose" w:date="2017-11-19T12:01:00Z">
        <w:r w:rsidR="00947867">
          <w:rPr>
            <w:rFonts w:ascii="Georgia" w:eastAsia="Times New Roman" w:hAnsi="Georgia" w:cs="Times New Roman"/>
            <w:sz w:val="22"/>
            <w:szCs w:val="22"/>
          </w:rPr>
          <w:t xml:space="preserve">Another major </w:t>
        </w:r>
      </w:ins>
      <w:del w:id="159" w:author="Ronnie Ghose" w:date="2017-11-19T12:01:00Z">
        <w:r w:rsidR="009322BA" w:rsidDel="00947867">
          <w:rPr>
            <w:rFonts w:ascii="Georgia" w:eastAsia="Times New Roman" w:hAnsi="Georgia" w:cs="Times New Roman"/>
            <w:sz w:val="22"/>
            <w:szCs w:val="22"/>
          </w:rPr>
          <w:delText xml:space="preserve"> of </w:delText>
        </w:r>
      </w:del>
      <w:del w:id="160" w:author="Ronnie Ghose" w:date="2017-11-19T11:51:00Z">
        <w:r w:rsidR="009322BA" w:rsidDel="001D775F">
          <w:rPr>
            <w:rFonts w:ascii="Georgia" w:eastAsia="Times New Roman" w:hAnsi="Georgia" w:cs="Times New Roman"/>
            <w:sz w:val="22"/>
            <w:szCs w:val="22"/>
          </w:rPr>
          <w:delText>the</w:delText>
        </w:r>
      </w:del>
      <w:del w:id="161" w:author="Ronnie Ghose" w:date="2017-11-19T12:01:00Z">
        <w:r w:rsidR="009322BA" w:rsidDel="00947867">
          <w:rPr>
            <w:rFonts w:ascii="Georgia" w:eastAsia="Times New Roman" w:hAnsi="Georgia" w:cs="Times New Roman"/>
            <w:sz w:val="22"/>
            <w:szCs w:val="22"/>
          </w:rPr>
          <w:delText xml:space="preserve"> </w:delText>
        </w:r>
      </w:del>
      <w:r w:rsidR="009322BA">
        <w:rPr>
          <w:rFonts w:ascii="Georgia" w:eastAsia="Times New Roman" w:hAnsi="Georgia" w:cs="Times New Roman"/>
          <w:sz w:val="22"/>
          <w:szCs w:val="22"/>
        </w:rPr>
        <w:t>research</w:t>
      </w:r>
      <w:ins w:id="162" w:author="Ronnie Ghose" w:date="2017-11-19T12:01:00Z">
        <w:r w:rsidR="00947867">
          <w:rPr>
            <w:rFonts w:ascii="Georgia" w:eastAsia="Times New Roman" w:hAnsi="Georgia" w:cs="Times New Roman"/>
            <w:sz w:val="22"/>
            <w:szCs w:val="22"/>
          </w:rPr>
          <w:t xml:space="preserve"> area my laboratory is expected to pursue</w:t>
        </w:r>
      </w:ins>
      <w:r w:rsidR="009322BA">
        <w:rPr>
          <w:rFonts w:ascii="Georgia" w:eastAsia="Times New Roman" w:hAnsi="Georgia" w:cs="Times New Roman"/>
          <w:sz w:val="22"/>
          <w:szCs w:val="22"/>
        </w:rPr>
        <w:t xml:space="preserve"> concerns the intracellular component</w:t>
      </w:r>
      <w:r w:rsidR="00080DEB">
        <w:rPr>
          <w:rFonts w:ascii="Georgia" w:eastAsia="Times New Roman" w:hAnsi="Georgia" w:cs="Times New Roman"/>
          <w:sz w:val="22"/>
          <w:szCs w:val="22"/>
        </w:rPr>
        <w:t>s</w:t>
      </w:r>
      <w:r w:rsidR="009322BA">
        <w:rPr>
          <w:rFonts w:ascii="Georgia" w:eastAsia="Times New Roman" w:hAnsi="Georgia" w:cs="Times New Roman"/>
          <w:sz w:val="22"/>
          <w:szCs w:val="22"/>
        </w:rPr>
        <w:t xml:space="preserve"> of TCR-CD3 signaling </w:t>
      </w:r>
      <w:r w:rsidR="00080DEB">
        <w:rPr>
          <w:rFonts w:ascii="Georgia" w:eastAsia="Times New Roman" w:hAnsi="Georgia" w:cs="Times New Roman"/>
          <w:sz w:val="22"/>
          <w:szCs w:val="22"/>
        </w:rPr>
        <w:t>complex</w:t>
      </w:r>
      <w:r w:rsidR="009322BA">
        <w:rPr>
          <w:rFonts w:ascii="Georgia" w:eastAsia="Times New Roman" w:hAnsi="Georgia" w:cs="Times New Roman"/>
          <w:sz w:val="22"/>
          <w:szCs w:val="22"/>
        </w:rPr>
        <w:t xml:space="preserve">. </w:t>
      </w:r>
      <w:r w:rsidR="00B86309">
        <w:rPr>
          <w:rFonts w:ascii="Georgia" w:eastAsia="Times New Roman" w:hAnsi="Georgia" w:cs="Times New Roman"/>
          <w:sz w:val="22"/>
          <w:szCs w:val="22"/>
        </w:rPr>
        <w:t xml:space="preserve">Antigen binding to </w:t>
      </w:r>
      <w:r w:rsidR="00B86309" w:rsidRPr="00435FEE">
        <w:rPr>
          <w:rFonts w:ascii="Georgia" w:eastAsia="Times New Roman" w:hAnsi="Georgia" w:cs="Times New Roman"/>
          <w:sz w:val="22"/>
          <w:szCs w:val="22"/>
        </w:rPr>
        <w:t>TCR leads to conformational change</w:t>
      </w:r>
      <w:r w:rsidR="00B86309">
        <w:rPr>
          <w:rFonts w:ascii="Georgia" w:eastAsia="Times New Roman" w:hAnsi="Georgia" w:cs="Times New Roman"/>
          <w:sz w:val="22"/>
          <w:szCs w:val="22"/>
        </w:rPr>
        <w:t>s</w:t>
      </w:r>
      <w:r w:rsidR="00B86309" w:rsidRPr="00435FEE">
        <w:rPr>
          <w:rFonts w:ascii="Georgia" w:eastAsia="Times New Roman" w:hAnsi="Georgia" w:cs="Times New Roman"/>
          <w:sz w:val="22"/>
          <w:szCs w:val="22"/>
        </w:rPr>
        <w:t xml:space="preserve"> </w:t>
      </w:r>
      <w:r w:rsidR="00B86309">
        <w:rPr>
          <w:rFonts w:ascii="Georgia" w:eastAsia="Times New Roman" w:hAnsi="Georgia" w:cs="Times New Roman"/>
          <w:sz w:val="22"/>
          <w:szCs w:val="22"/>
        </w:rPr>
        <w:t>resulting in</w:t>
      </w:r>
      <w:r w:rsidR="00B86309" w:rsidRPr="00435FEE">
        <w:rPr>
          <w:rFonts w:ascii="Georgia" w:eastAsia="Times New Roman" w:hAnsi="Georgia" w:cs="Times New Roman"/>
          <w:sz w:val="22"/>
          <w:szCs w:val="22"/>
        </w:rPr>
        <w:t xml:space="preserve"> CD3 subunit reorientation</w:t>
      </w:r>
      <w:r w:rsidR="00B86309">
        <w:rPr>
          <w:rFonts w:ascii="Georgia" w:eastAsia="Times New Roman" w:hAnsi="Georgia" w:cs="Times New Roman"/>
          <w:sz w:val="22"/>
          <w:szCs w:val="22"/>
        </w:rPr>
        <w:t xml:space="preserve">, which in turn </w:t>
      </w:r>
      <w:del w:id="163" w:author="Ronnie Ghose" w:date="2017-11-19T11:51:00Z">
        <w:r w:rsidR="00B86309" w:rsidDel="001D775F">
          <w:rPr>
            <w:rFonts w:ascii="Georgia" w:eastAsia="Times New Roman" w:hAnsi="Georgia" w:cs="Times New Roman"/>
            <w:sz w:val="22"/>
            <w:szCs w:val="22"/>
          </w:rPr>
          <w:delText xml:space="preserve">would </w:delText>
        </w:r>
      </w:del>
      <w:ins w:id="164" w:author="Ronnie Ghose" w:date="2017-11-19T11:51:00Z">
        <w:r w:rsidR="001D775F">
          <w:rPr>
            <w:rFonts w:ascii="Georgia" w:eastAsia="Times New Roman" w:hAnsi="Georgia" w:cs="Times New Roman"/>
            <w:sz w:val="22"/>
            <w:szCs w:val="22"/>
          </w:rPr>
          <w:t xml:space="preserve">likely </w:t>
        </w:r>
      </w:ins>
      <w:r w:rsidR="00B86309">
        <w:rPr>
          <w:rFonts w:ascii="Georgia" w:eastAsia="Times New Roman" w:hAnsi="Georgia" w:cs="Times New Roman"/>
          <w:sz w:val="22"/>
          <w:szCs w:val="22"/>
        </w:rPr>
        <w:t>regulate</w:t>
      </w:r>
      <w:ins w:id="165" w:author="Ronnie Ghose" w:date="2017-11-19T11:51:00Z">
        <w:r w:rsidR="001D775F">
          <w:rPr>
            <w:rFonts w:ascii="Georgia" w:eastAsia="Times New Roman" w:hAnsi="Georgia" w:cs="Times New Roman"/>
            <w:sz w:val="22"/>
            <w:szCs w:val="22"/>
          </w:rPr>
          <w:t>s</w:t>
        </w:r>
      </w:ins>
      <w:r w:rsidR="00B86309">
        <w:rPr>
          <w:rFonts w:ascii="Georgia" w:eastAsia="Times New Roman" w:hAnsi="Georgia" w:cs="Times New Roman"/>
          <w:sz w:val="22"/>
          <w:szCs w:val="22"/>
        </w:rPr>
        <w:t xml:space="preserve"> the binding of </w:t>
      </w:r>
      <w:r w:rsidR="00B86309" w:rsidRPr="00435FEE">
        <w:rPr>
          <w:rFonts w:ascii="Georgia" w:eastAsia="Times New Roman" w:hAnsi="Georgia" w:cs="Times New Roman"/>
          <w:sz w:val="22"/>
          <w:szCs w:val="22"/>
        </w:rPr>
        <w:t xml:space="preserve">downstream signaling </w:t>
      </w:r>
      <w:r w:rsidR="00B86309">
        <w:rPr>
          <w:rFonts w:ascii="Georgia" w:eastAsia="Times New Roman" w:hAnsi="Georgia" w:cs="Times New Roman"/>
          <w:sz w:val="22"/>
          <w:szCs w:val="22"/>
        </w:rPr>
        <w:t>proteins</w:t>
      </w:r>
      <w:r w:rsidR="00B86309" w:rsidRPr="00435FEE">
        <w:rPr>
          <w:rFonts w:ascii="Georgia" w:eastAsia="Times New Roman" w:hAnsi="Georgia" w:cs="Times New Roman"/>
          <w:sz w:val="22"/>
          <w:szCs w:val="22"/>
        </w:rPr>
        <w:t xml:space="preserve"> </w:t>
      </w:r>
      <w:r w:rsidR="00B86309">
        <w:rPr>
          <w:rFonts w:ascii="Georgia" w:eastAsia="Times New Roman" w:hAnsi="Georgia" w:cs="Times New Roman"/>
          <w:sz w:val="22"/>
          <w:szCs w:val="22"/>
        </w:rPr>
        <w:t xml:space="preserve">to CD3 cytosolic regions. </w:t>
      </w:r>
      <w:r w:rsidR="00546EE9" w:rsidRPr="00E97584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 xml:space="preserve">The TCR lacks </w:t>
      </w:r>
      <w:r w:rsidR="00546EE9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 xml:space="preserve">intracellular </w:t>
      </w:r>
      <w:r w:rsidR="00546EE9" w:rsidRPr="00E97584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>signaling domains but</w:t>
      </w:r>
      <w:r w:rsidR="00546EE9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 xml:space="preserve"> instead</w:t>
      </w:r>
      <w:r w:rsidR="00546EE9" w:rsidRPr="00E97584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 xml:space="preserve"> interacts with </w:t>
      </w:r>
      <w:r w:rsidR="005D4BA5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>CD3 subunits</w:t>
      </w:r>
      <w:r w:rsidR="00546EE9" w:rsidRPr="00E97584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 xml:space="preserve">, each possessing </w:t>
      </w:r>
      <w:r w:rsidR="005D4BA5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>intracellular (IC)</w:t>
      </w:r>
      <w:r w:rsidR="00546EE9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 xml:space="preserve"> </w:t>
      </w:r>
      <w:ins w:id="166" w:author="Ronnie Ghose" w:date="2017-11-19T11:53:00Z">
        <w:r>
          <w:rPr>
            <w:rFonts w:ascii="Georgia" w:eastAsia="Times New Roman" w:hAnsi="Georgia" w:cs="Times New Roman"/>
            <w:color w:val="000000"/>
            <w:sz w:val="22"/>
            <w:szCs w:val="22"/>
            <w:shd w:val="clear" w:color="auto" w:fill="FFFFFF"/>
          </w:rPr>
          <w:t>intracellular tyrosine based activation motifs (</w:t>
        </w:r>
      </w:ins>
      <w:r w:rsidR="00546EE9" w:rsidRPr="00E97584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>ITAMs</w:t>
      </w:r>
      <w:ins w:id="167" w:author="Ronnie Ghose" w:date="2017-11-19T11:53:00Z">
        <w:r>
          <w:rPr>
            <w:rFonts w:ascii="Georgia" w:eastAsia="Times New Roman" w:hAnsi="Georgia" w:cs="Times New Roman"/>
            <w:color w:val="000000"/>
            <w:sz w:val="22"/>
            <w:szCs w:val="22"/>
            <w:shd w:val="clear" w:color="auto" w:fill="FFFFFF"/>
          </w:rPr>
          <w:t>)</w:t>
        </w:r>
      </w:ins>
      <w:r w:rsidR="00546EE9" w:rsidRPr="00E97584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 xml:space="preserve"> for phosphorylation. </w:t>
      </w:r>
      <w:r w:rsidR="00546EE9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>T</w:t>
      </w:r>
      <w:r w:rsidR="00546EE9" w:rsidRPr="00E97584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 xml:space="preserve">he structural features of the </w:t>
      </w:r>
      <w:r w:rsidR="00546EE9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>CD3</w:t>
      </w:r>
      <w:r w:rsidR="00546EE9" w:rsidRPr="00E97584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 xml:space="preserve"> </w:t>
      </w:r>
      <w:del w:id="168" w:author="Ronnie Ghose" w:date="2017-11-19T12:00:00Z">
        <w:r w:rsidR="00546EE9" w:rsidDel="00947867">
          <w:rPr>
            <w:rFonts w:ascii="Georgia" w:eastAsia="Times New Roman" w:hAnsi="Georgia" w:cs="Times New Roman"/>
            <w:color w:val="000000"/>
            <w:sz w:val="22"/>
            <w:szCs w:val="22"/>
            <w:shd w:val="clear" w:color="auto" w:fill="FFFFFF"/>
          </w:rPr>
          <w:delText xml:space="preserve">IC </w:delText>
        </w:r>
      </w:del>
      <w:ins w:id="169" w:author="Ronnie Ghose" w:date="2017-11-19T12:00:00Z">
        <w:r w:rsidR="00947867">
          <w:rPr>
            <w:rFonts w:ascii="Georgia" w:eastAsia="Times New Roman" w:hAnsi="Georgia" w:cs="Times New Roman"/>
            <w:color w:val="000000"/>
            <w:sz w:val="22"/>
            <w:szCs w:val="22"/>
            <w:shd w:val="clear" w:color="auto" w:fill="FFFFFF"/>
          </w:rPr>
          <w:t xml:space="preserve">IC </w:t>
        </w:r>
      </w:ins>
      <w:r w:rsidR="00546EE9" w:rsidRPr="00E97584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 xml:space="preserve">regions are </w:t>
      </w:r>
      <w:del w:id="170" w:author="Ronnie Ghose" w:date="2017-11-19T11:54:00Z">
        <w:r w:rsidR="00546EE9" w:rsidDel="00557B85">
          <w:rPr>
            <w:rFonts w:ascii="Georgia" w:eastAsia="Times New Roman" w:hAnsi="Georgia" w:cs="Times New Roman"/>
            <w:color w:val="000000"/>
            <w:sz w:val="22"/>
            <w:szCs w:val="22"/>
            <w:shd w:val="clear" w:color="auto" w:fill="FFFFFF"/>
          </w:rPr>
          <w:delText>mostly</w:delText>
        </w:r>
        <w:r w:rsidR="00546EE9" w:rsidRPr="00E97584" w:rsidDel="00557B85">
          <w:rPr>
            <w:rFonts w:ascii="Georgia" w:eastAsia="Times New Roman" w:hAnsi="Georgia" w:cs="Times New Roman"/>
            <w:color w:val="000000"/>
            <w:sz w:val="22"/>
            <w:szCs w:val="22"/>
            <w:shd w:val="clear" w:color="auto" w:fill="FFFFFF"/>
          </w:rPr>
          <w:delText xml:space="preserve"> </w:delText>
        </w:r>
      </w:del>
      <w:ins w:id="171" w:author="Ronnie Ghose" w:date="2017-11-19T11:54:00Z">
        <w:r>
          <w:rPr>
            <w:rFonts w:ascii="Georgia" w:eastAsia="Times New Roman" w:hAnsi="Georgia" w:cs="Times New Roman"/>
            <w:color w:val="000000"/>
            <w:sz w:val="22"/>
            <w:szCs w:val="22"/>
            <w:shd w:val="clear" w:color="auto" w:fill="FFFFFF"/>
          </w:rPr>
          <w:t>largely</w:t>
        </w:r>
        <w:r w:rsidRPr="00E97584">
          <w:rPr>
            <w:rFonts w:ascii="Georgia" w:eastAsia="Times New Roman" w:hAnsi="Georgia" w:cs="Times New Roman"/>
            <w:color w:val="000000"/>
            <w:sz w:val="22"/>
            <w:szCs w:val="22"/>
            <w:shd w:val="clear" w:color="auto" w:fill="FFFFFF"/>
          </w:rPr>
          <w:t xml:space="preserve"> </w:t>
        </w:r>
      </w:ins>
      <w:r w:rsidR="00546EE9" w:rsidRPr="00E97584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>unknown</w:t>
      </w:r>
      <w:r w:rsidR="00AC1747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 xml:space="preserve"> but some </w:t>
      </w:r>
      <w:del w:id="172" w:author="Ronnie Ghose" w:date="2017-11-19T11:54:00Z">
        <w:r w:rsidR="00AC1747" w:rsidDel="00557B85">
          <w:rPr>
            <w:rFonts w:ascii="Georgia" w:eastAsia="Times New Roman" w:hAnsi="Georgia" w:cs="Times New Roman"/>
            <w:color w:val="000000"/>
            <w:sz w:val="22"/>
            <w:szCs w:val="22"/>
            <w:shd w:val="clear" w:color="auto" w:fill="FFFFFF"/>
          </w:rPr>
          <w:delText xml:space="preserve">of those </w:delText>
        </w:r>
      </w:del>
      <w:r w:rsidR="00AC1747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 xml:space="preserve">are known to interact with </w:t>
      </w:r>
      <w:r w:rsidR="00A1087E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>the plasma membrane</w:t>
      </w:r>
      <w:r w:rsidR="00546EE9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>.</w:t>
      </w:r>
      <w:r w:rsidR="001D47D1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 xml:space="preserve"> Recently, cholesterol has been shown to play an active role in TCR regulation between active and inactive conformations. </w:t>
      </w:r>
      <w:r w:rsidR="00B10F03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>My research will address this difference in conformation states of the intracellular CD3 subunits</w:t>
      </w:r>
      <w:r w:rsidR="001D47D1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B10F03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>induce</w:t>
      </w:r>
      <w:r w:rsidR="00AF2F10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>d by cholesterol, primarily by NMR spectroscopy.</w:t>
      </w:r>
      <w:r w:rsidR="001F1DD8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 xml:space="preserve"> Upon antigen ligation, the IC CD3 ITAMs become amenable to Lck phosphorylation and subsequent ZAP-70 interaction. However there are other important regulatory</w:t>
      </w:r>
      <w:r w:rsidR="000962EC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>/adaptor</w:t>
      </w:r>
      <w:r w:rsidR="001F1DD8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0962EC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 xml:space="preserve">proteins such as Nck, Esp8, Numb and WASP that </w:t>
      </w:r>
      <w:r w:rsidR="00CE1BD6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>are required for immunological synapse form</w:t>
      </w:r>
      <w:r w:rsidR="002944EF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>ation and actin reorganization.</w:t>
      </w:r>
      <w:r w:rsidR="000962EC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1F1DD8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 xml:space="preserve"> I will also study the critical structural features </w:t>
      </w:r>
      <w:r w:rsidR="00EC7B10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 xml:space="preserve">in the IC CD3 </w:t>
      </w:r>
      <w:r w:rsidR="001F1DD8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 xml:space="preserve">responsible for </w:t>
      </w:r>
      <w:r w:rsidR="00EC7B10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>these interactions</w:t>
      </w:r>
      <w:r w:rsidR="00014D8D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 xml:space="preserve"> through NMR and mutational </w:t>
      </w:r>
      <w:del w:id="173" w:author="Ronnie Ghose" w:date="2017-11-19T12:01:00Z">
        <w:r w:rsidR="00014D8D" w:rsidDel="00947867">
          <w:rPr>
            <w:rFonts w:ascii="Georgia" w:eastAsia="Times New Roman" w:hAnsi="Georgia" w:cs="Times New Roman"/>
            <w:color w:val="000000"/>
            <w:sz w:val="22"/>
            <w:szCs w:val="22"/>
            <w:shd w:val="clear" w:color="auto" w:fill="FFFFFF"/>
          </w:rPr>
          <w:delText>analysis</w:delText>
        </w:r>
      </w:del>
      <w:ins w:id="174" w:author="Ronnie Ghose" w:date="2017-11-19T12:01:00Z">
        <w:r w:rsidR="00947867">
          <w:rPr>
            <w:rFonts w:ascii="Georgia" w:eastAsia="Times New Roman" w:hAnsi="Georgia" w:cs="Times New Roman"/>
            <w:color w:val="000000"/>
            <w:sz w:val="22"/>
            <w:szCs w:val="22"/>
            <w:shd w:val="clear" w:color="auto" w:fill="FFFFFF"/>
          </w:rPr>
          <w:t>analyses</w:t>
        </w:r>
      </w:ins>
      <w:r w:rsidR="00EC7B10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 xml:space="preserve">. </w:t>
      </w:r>
      <w:r w:rsidR="005F0AA0">
        <w:rPr>
          <w:rFonts w:ascii="Georgia" w:hAnsi="Georgia"/>
          <w:sz w:val="22"/>
          <w:szCs w:val="22"/>
        </w:rPr>
        <w:t xml:space="preserve">Together, this information will provide insights on the molecular basis of proximal signaling involving </w:t>
      </w:r>
      <w:r w:rsidR="00014D8D">
        <w:rPr>
          <w:rFonts w:ascii="Georgia" w:hAnsi="Georgia"/>
          <w:sz w:val="22"/>
          <w:szCs w:val="22"/>
        </w:rPr>
        <w:t>CD3 cytosolic regions</w:t>
      </w:r>
      <w:r w:rsidR="005F0AA0">
        <w:rPr>
          <w:rFonts w:ascii="Georgia" w:hAnsi="Georgia"/>
          <w:sz w:val="22"/>
          <w:szCs w:val="22"/>
        </w:rPr>
        <w:t xml:space="preserve">, </w:t>
      </w:r>
      <w:r w:rsidR="005F0AA0">
        <w:rPr>
          <w:rFonts w:ascii="Georgia" w:eastAsia="Times New Roman" w:hAnsi="Georgia" w:cs="Times New Roman"/>
          <w:sz w:val="22"/>
          <w:szCs w:val="22"/>
        </w:rPr>
        <w:t>which can be pharmacologically targeted</w:t>
      </w:r>
      <w:r w:rsidR="005F0AA0">
        <w:rPr>
          <w:rFonts w:ascii="Georgia" w:hAnsi="Georgia"/>
          <w:sz w:val="22"/>
          <w:szCs w:val="22"/>
        </w:rPr>
        <w:t xml:space="preserve"> to create better </w:t>
      </w:r>
      <w:r w:rsidR="000E5E12">
        <w:rPr>
          <w:rFonts w:ascii="Georgia" w:hAnsi="Georgia"/>
          <w:sz w:val="22"/>
          <w:szCs w:val="22"/>
        </w:rPr>
        <w:t>T cells</w:t>
      </w:r>
      <w:r w:rsidR="006E3567">
        <w:rPr>
          <w:rFonts w:ascii="Georgia" w:hAnsi="Georgia"/>
          <w:sz w:val="22"/>
          <w:szCs w:val="22"/>
        </w:rPr>
        <w:t xml:space="preserve"> with enhanced signaling</w:t>
      </w:r>
      <w:r w:rsidR="000E5E12">
        <w:rPr>
          <w:rFonts w:ascii="Georgia" w:hAnsi="Georgia"/>
          <w:sz w:val="22"/>
          <w:szCs w:val="22"/>
        </w:rPr>
        <w:t xml:space="preserve">. </w:t>
      </w:r>
    </w:p>
    <w:p w14:paraId="56D94D4A" w14:textId="77777777" w:rsidR="00802E06" w:rsidRDefault="00802E06" w:rsidP="006B79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eorgia" w:hAnsi="Georgia" w:cs="Arial"/>
          <w:color w:val="000000"/>
          <w:sz w:val="22"/>
          <w:szCs w:val="22"/>
        </w:rPr>
      </w:pPr>
    </w:p>
    <w:p w14:paraId="5FD4CBAC" w14:textId="121EC230" w:rsidR="004860E9" w:rsidRDefault="009215B8" w:rsidP="004860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eorgia" w:hAnsi="Georgia" w:cs="Arial"/>
          <w:color w:val="000000"/>
          <w:sz w:val="22"/>
          <w:szCs w:val="22"/>
        </w:rPr>
      </w:pPr>
      <w:ins w:id="175" w:author="Ronnie Ghose" w:date="2017-11-19T12:04:00Z">
        <w:r>
          <w:rPr>
            <w:rFonts w:ascii="Georgia" w:hAnsi="Georgia" w:cs="Arial"/>
            <w:color w:val="000000"/>
            <w:sz w:val="22"/>
            <w:szCs w:val="22"/>
          </w:rPr>
          <w:t xml:space="preserve">I expect that I will further expand my research goals to include animal tumor models. </w:t>
        </w:r>
      </w:ins>
      <w:ins w:id="176" w:author="Ronnie Ghose" w:date="2017-11-19T12:02:00Z">
        <w:r w:rsidR="00947867">
          <w:rPr>
            <w:rFonts w:ascii="Georgia" w:hAnsi="Georgia" w:cs="Arial"/>
            <w:color w:val="000000"/>
            <w:sz w:val="22"/>
            <w:szCs w:val="22"/>
          </w:rPr>
          <w:t xml:space="preserve">Given the strong fundamental bent and the ultimate translational </w:t>
        </w:r>
      </w:ins>
      <w:ins w:id="177" w:author="Ronnie Ghose" w:date="2017-11-19T12:04:00Z">
        <w:r>
          <w:rPr>
            <w:rFonts w:ascii="Georgia" w:hAnsi="Georgia" w:cs="Arial"/>
            <w:color w:val="000000"/>
            <w:sz w:val="22"/>
            <w:szCs w:val="22"/>
          </w:rPr>
          <w:t xml:space="preserve">importance </w:t>
        </w:r>
      </w:ins>
      <w:ins w:id="178" w:author="Ronnie Ghose" w:date="2017-11-19T12:03:00Z">
        <w:r w:rsidR="00947867">
          <w:rPr>
            <w:rFonts w:ascii="Georgia" w:hAnsi="Georgia" w:cs="Arial"/>
            <w:color w:val="000000"/>
            <w:sz w:val="22"/>
            <w:szCs w:val="22"/>
          </w:rPr>
          <w:t xml:space="preserve">of my research, I </w:t>
        </w:r>
      </w:ins>
      <w:ins w:id="179" w:author="Ronnie Ghose" w:date="2017-11-19T12:04:00Z">
        <w:r>
          <w:rPr>
            <w:rFonts w:ascii="Georgia" w:hAnsi="Georgia" w:cs="Arial"/>
            <w:color w:val="000000"/>
            <w:sz w:val="22"/>
            <w:szCs w:val="22"/>
          </w:rPr>
          <w:t>expect to</w:t>
        </w:r>
      </w:ins>
      <w:ins w:id="180" w:author="Ronnie Ghose" w:date="2017-11-19T12:05:00Z">
        <w:r>
          <w:rPr>
            <w:rFonts w:ascii="Georgia" w:hAnsi="Georgia" w:cs="Arial"/>
            <w:color w:val="000000"/>
            <w:sz w:val="22"/>
            <w:szCs w:val="22"/>
          </w:rPr>
          <w:t xml:space="preserve"> be able to</w:t>
        </w:r>
      </w:ins>
      <w:ins w:id="181" w:author="Ronnie Ghose" w:date="2017-11-19T12:04:00Z">
        <w:r>
          <w:rPr>
            <w:rFonts w:ascii="Georgia" w:hAnsi="Georgia" w:cs="Arial"/>
            <w:color w:val="000000"/>
            <w:sz w:val="22"/>
            <w:szCs w:val="22"/>
          </w:rPr>
          <w:t xml:space="preserve"> apply</w:t>
        </w:r>
      </w:ins>
      <w:del w:id="182" w:author="Ronnie Ghose" w:date="2017-11-19T12:04:00Z">
        <w:r w:rsidR="00166B74" w:rsidDel="009215B8">
          <w:rPr>
            <w:rFonts w:ascii="Georgia" w:hAnsi="Georgia" w:cs="Arial"/>
            <w:color w:val="000000"/>
            <w:sz w:val="22"/>
            <w:szCs w:val="22"/>
          </w:rPr>
          <w:delText xml:space="preserve">During the implementation of the proposed </w:delText>
        </w:r>
        <w:r w:rsidR="008061BB" w:rsidDel="009215B8">
          <w:rPr>
            <w:rFonts w:ascii="Georgia" w:hAnsi="Georgia" w:cs="Arial"/>
            <w:color w:val="000000"/>
            <w:sz w:val="22"/>
            <w:szCs w:val="22"/>
          </w:rPr>
          <w:delText>research</w:delText>
        </w:r>
        <w:r w:rsidR="00166B74" w:rsidDel="009215B8">
          <w:rPr>
            <w:rFonts w:ascii="Georgia" w:hAnsi="Georgia" w:cs="Arial"/>
            <w:color w:val="000000"/>
            <w:sz w:val="22"/>
            <w:szCs w:val="22"/>
          </w:rPr>
          <w:delText xml:space="preserve"> in your repute</w:delText>
        </w:r>
        <w:r w:rsidR="0098097A" w:rsidDel="009215B8">
          <w:rPr>
            <w:rFonts w:ascii="Georgia" w:hAnsi="Georgia" w:cs="Arial"/>
            <w:color w:val="000000"/>
            <w:sz w:val="22"/>
            <w:szCs w:val="22"/>
          </w:rPr>
          <w:delText>d institution I will apply</w:delText>
        </w:r>
      </w:del>
      <w:r w:rsidR="0098097A">
        <w:rPr>
          <w:rFonts w:ascii="Georgia" w:hAnsi="Georgia" w:cs="Arial"/>
          <w:color w:val="000000"/>
          <w:sz w:val="22"/>
          <w:szCs w:val="22"/>
        </w:rPr>
        <w:t xml:space="preserve"> for federal</w:t>
      </w:r>
      <w:r w:rsidR="00166B74">
        <w:rPr>
          <w:rFonts w:ascii="Georgia" w:hAnsi="Georgia" w:cs="Arial"/>
          <w:color w:val="000000"/>
          <w:sz w:val="22"/>
          <w:szCs w:val="22"/>
        </w:rPr>
        <w:t xml:space="preserve"> grant</w:t>
      </w:r>
      <w:r w:rsidR="0098097A">
        <w:rPr>
          <w:rFonts w:ascii="Georgia" w:hAnsi="Georgia" w:cs="Arial"/>
          <w:color w:val="000000"/>
          <w:sz w:val="22"/>
          <w:szCs w:val="22"/>
        </w:rPr>
        <w:t>s</w:t>
      </w:r>
      <w:r w:rsidR="00166B74">
        <w:rPr>
          <w:rFonts w:ascii="Georgia" w:hAnsi="Georgia" w:cs="Arial"/>
          <w:color w:val="000000"/>
          <w:sz w:val="22"/>
          <w:szCs w:val="22"/>
        </w:rPr>
        <w:t xml:space="preserve"> using the results</w:t>
      </w:r>
      <w:ins w:id="183" w:author="Ronnie Ghose" w:date="2017-11-19T12:05:00Z">
        <w:r>
          <w:rPr>
            <w:rFonts w:ascii="Georgia" w:hAnsi="Georgia" w:cs="Arial"/>
            <w:color w:val="000000"/>
            <w:sz w:val="22"/>
            <w:szCs w:val="22"/>
          </w:rPr>
          <w:t xml:space="preserve"> that can be</w:t>
        </w:r>
      </w:ins>
      <w:r w:rsidR="00166B74">
        <w:rPr>
          <w:rFonts w:ascii="Georgia" w:hAnsi="Georgia" w:cs="Arial"/>
          <w:color w:val="000000"/>
          <w:sz w:val="22"/>
          <w:szCs w:val="22"/>
        </w:rPr>
        <w:t xml:space="preserve"> obtained </w:t>
      </w:r>
      <w:ins w:id="184" w:author="Ronnie Ghose" w:date="2017-11-19T12:05:00Z">
        <w:r>
          <w:rPr>
            <w:rFonts w:ascii="Georgia" w:hAnsi="Georgia" w:cs="Arial"/>
            <w:color w:val="000000"/>
            <w:sz w:val="22"/>
            <w:szCs w:val="22"/>
          </w:rPr>
          <w:t xml:space="preserve">rapidly </w:t>
        </w:r>
      </w:ins>
      <w:del w:id="185" w:author="Ronnie Ghose" w:date="2017-11-19T12:05:00Z">
        <w:r w:rsidR="00166B74" w:rsidDel="009215B8">
          <w:rPr>
            <w:rFonts w:ascii="Georgia" w:hAnsi="Georgia" w:cs="Arial"/>
            <w:color w:val="000000"/>
            <w:sz w:val="22"/>
            <w:szCs w:val="22"/>
          </w:rPr>
          <w:delText>and further expanding the proposal to include animal tumor models</w:delText>
        </w:r>
      </w:del>
      <w:ins w:id="186" w:author="Ronnie Ghose" w:date="2017-11-19T12:05:00Z">
        <w:r>
          <w:rPr>
            <w:rFonts w:ascii="Georgia" w:hAnsi="Georgia" w:cs="Arial"/>
            <w:color w:val="000000"/>
            <w:sz w:val="22"/>
            <w:szCs w:val="22"/>
          </w:rPr>
          <w:t>following once my laboratory has been set up</w:t>
        </w:r>
      </w:ins>
      <w:r w:rsidR="00166B74">
        <w:rPr>
          <w:rFonts w:ascii="Georgia" w:hAnsi="Georgia" w:cs="Arial"/>
          <w:color w:val="000000"/>
          <w:sz w:val="22"/>
          <w:szCs w:val="22"/>
        </w:rPr>
        <w:t xml:space="preserve">. </w:t>
      </w:r>
      <w:ins w:id="187" w:author="Ronnie Ghose" w:date="2017-11-19T12:07:00Z">
        <w:r>
          <w:rPr>
            <w:rFonts w:ascii="Georgia" w:hAnsi="Georgia" w:cs="Arial"/>
            <w:color w:val="000000"/>
            <w:sz w:val="22"/>
            <w:szCs w:val="22"/>
          </w:rPr>
          <w:t xml:space="preserve">I expect that I will use the R01 mechanism for funding through </w:t>
        </w:r>
      </w:ins>
      <w:ins w:id="188" w:author="Ronnie Ghose" w:date="2017-11-19T12:27:00Z">
        <w:r w:rsidR="00492F59">
          <w:rPr>
            <w:rFonts w:ascii="Georgia" w:hAnsi="Georgia" w:cs="Arial"/>
            <w:color w:val="000000"/>
            <w:sz w:val="22"/>
            <w:szCs w:val="22"/>
          </w:rPr>
          <w:t xml:space="preserve">the </w:t>
        </w:r>
      </w:ins>
      <w:bookmarkStart w:id="189" w:name="_GoBack"/>
      <w:bookmarkEnd w:id="189"/>
      <w:ins w:id="190" w:author="Ronnie Ghose" w:date="2017-11-19T12:07:00Z">
        <w:r>
          <w:rPr>
            <w:rFonts w:ascii="Georgia" w:hAnsi="Georgia" w:cs="Arial"/>
            <w:color w:val="000000"/>
            <w:sz w:val="22"/>
            <w:szCs w:val="22"/>
          </w:rPr>
          <w:t>NIAID</w:t>
        </w:r>
      </w:ins>
      <w:ins w:id="191" w:author="Ronnie Ghose" w:date="2017-11-19T12:26:00Z">
        <w:r w:rsidR="00492F59">
          <w:rPr>
            <w:rFonts w:ascii="Georgia" w:hAnsi="Georgia" w:cs="Arial"/>
            <w:color w:val="000000"/>
            <w:sz w:val="22"/>
            <w:szCs w:val="22"/>
          </w:rPr>
          <w:t xml:space="preserve"> (or the NIGMS)</w:t>
        </w:r>
      </w:ins>
      <w:ins w:id="192" w:author="Ronnie Ghose" w:date="2017-11-19T12:07:00Z">
        <w:r>
          <w:rPr>
            <w:rFonts w:ascii="Georgia" w:hAnsi="Georgia" w:cs="Arial"/>
            <w:color w:val="000000"/>
            <w:sz w:val="22"/>
            <w:szCs w:val="22"/>
          </w:rPr>
          <w:t xml:space="preserve"> or the early career MIRA mechanism through </w:t>
        </w:r>
      </w:ins>
      <w:ins w:id="193" w:author="Ronnie Ghose" w:date="2017-11-19T12:27:00Z">
        <w:r w:rsidR="00492F59">
          <w:rPr>
            <w:rFonts w:ascii="Georgia" w:hAnsi="Georgia" w:cs="Arial"/>
            <w:color w:val="000000"/>
            <w:sz w:val="22"/>
            <w:szCs w:val="22"/>
          </w:rPr>
          <w:t xml:space="preserve">the </w:t>
        </w:r>
      </w:ins>
      <w:ins w:id="194" w:author="Ronnie Ghose" w:date="2017-11-19T12:07:00Z">
        <w:r>
          <w:rPr>
            <w:rFonts w:ascii="Georgia" w:hAnsi="Georgia" w:cs="Arial"/>
            <w:color w:val="000000"/>
            <w:sz w:val="22"/>
            <w:szCs w:val="22"/>
          </w:rPr>
          <w:t>NIGMS. At Brooklyn College</w:t>
        </w:r>
      </w:ins>
      <w:ins w:id="195" w:author="Ronnie Ghose" w:date="2017-11-19T12:09:00Z">
        <w:r w:rsidR="004860E9">
          <w:rPr>
            <w:rFonts w:ascii="Georgia" w:hAnsi="Georgia" w:cs="Arial"/>
            <w:color w:val="000000"/>
            <w:sz w:val="22"/>
            <w:szCs w:val="22"/>
          </w:rPr>
          <w:t>,</w:t>
        </w:r>
      </w:ins>
      <w:ins w:id="196" w:author="Ronnie Ghose" w:date="2017-11-19T12:07:00Z">
        <w:r>
          <w:rPr>
            <w:rFonts w:ascii="Georgia" w:hAnsi="Georgia" w:cs="Arial"/>
            <w:color w:val="000000"/>
            <w:sz w:val="22"/>
            <w:szCs w:val="22"/>
          </w:rPr>
          <w:t xml:space="preserve"> I </w:t>
        </w:r>
      </w:ins>
      <w:ins w:id="197" w:author="Ronnie Ghose" w:date="2017-11-19T12:09:00Z">
        <w:r w:rsidR="004860E9">
          <w:rPr>
            <w:rFonts w:ascii="Georgia" w:hAnsi="Georgia" w:cs="Arial"/>
            <w:color w:val="000000"/>
            <w:sz w:val="22"/>
            <w:szCs w:val="22"/>
          </w:rPr>
          <w:t xml:space="preserve">expect to </w:t>
        </w:r>
      </w:ins>
      <w:ins w:id="198" w:author="Ronnie Ghose" w:date="2017-11-19T12:07:00Z">
        <w:r>
          <w:rPr>
            <w:rFonts w:ascii="Georgia" w:hAnsi="Georgia" w:cs="Arial"/>
            <w:color w:val="000000"/>
            <w:sz w:val="22"/>
            <w:szCs w:val="22"/>
          </w:rPr>
          <w:t>also have access to the S</w:t>
        </w:r>
      </w:ins>
      <w:ins w:id="199" w:author="Ronnie Ghose" w:date="2017-11-19T12:08:00Z">
        <w:r>
          <w:rPr>
            <w:rFonts w:ascii="Georgia" w:hAnsi="Georgia" w:cs="Arial"/>
            <w:color w:val="000000"/>
            <w:sz w:val="22"/>
            <w:szCs w:val="22"/>
          </w:rPr>
          <w:t>CORE mechanism</w:t>
        </w:r>
      </w:ins>
      <w:ins w:id="200" w:author="Ronnie Ghose" w:date="2017-11-19T12:09:00Z">
        <w:r w:rsidR="004860E9">
          <w:rPr>
            <w:rFonts w:ascii="Georgia" w:hAnsi="Georgia" w:cs="Arial"/>
            <w:color w:val="000000"/>
            <w:sz w:val="22"/>
            <w:szCs w:val="22"/>
          </w:rPr>
          <w:t>.</w:t>
        </w:r>
      </w:ins>
      <w:ins w:id="201" w:author="Ronnie Ghose" w:date="2017-11-19T12:07:00Z">
        <w:r>
          <w:rPr>
            <w:rFonts w:ascii="Georgia" w:hAnsi="Georgia" w:cs="Arial"/>
            <w:color w:val="000000"/>
            <w:sz w:val="22"/>
            <w:szCs w:val="22"/>
          </w:rPr>
          <w:t xml:space="preserve"> </w:t>
        </w:r>
      </w:ins>
      <w:ins w:id="202" w:author="Ronnie Ghose" w:date="2017-11-19T12:09:00Z">
        <w:r w:rsidR="004860E9">
          <w:rPr>
            <w:rFonts w:ascii="Georgia" w:hAnsi="Georgia" w:cs="Arial"/>
            <w:color w:val="000000"/>
            <w:sz w:val="22"/>
            <w:szCs w:val="22"/>
          </w:rPr>
          <w:t xml:space="preserve">Given that my proposed research has </w:t>
        </w:r>
      </w:ins>
      <w:del w:id="203" w:author="Ronnie Ghose" w:date="2017-11-19T12:09:00Z">
        <w:r w:rsidR="00166B74" w:rsidRPr="002A1C7D" w:rsidDel="004860E9">
          <w:rPr>
            <w:rFonts w:ascii="Georgia" w:hAnsi="Georgia" w:cs="Arial"/>
            <w:color w:val="000000"/>
            <w:sz w:val="22"/>
            <w:szCs w:val="22"/>
          </w:rPr>
          <w:delText xml:space="preserve">This </w:delText>
        </w:r>
        <w:r w:rsidR="001F1DD8" w:rsidDel="004860E9">
          <w:rPr>
            <w:rFonts w:ascii="Georgia" w:hAnsi="Georgia" w:cs="Arial"/>
            <w:color w:val="000000"/>
            <w:sz w:val="22"/>
            <w:szCs w:val="22"/>
          </w:rPr>
          <w:delText xml:space="preserve">work </w:delText>
        </w:r>
        <w:r w:rsidR="00166B74" w:rsidRPr="002A1C7D" w:rsidDel="004860E9">
          <w:rPr>
            <w:rFonts w:ascii="Georgia" w:hAnsi="Georgia" w:cs="Arial"/>
            <w:color w:val="000000"/>
            <w:sz w:val="22"/>
            <w:szCs w:val="22"/>
          </w:rPr>
          <w:delText xml:space="preserve">has </w:delText>
        </w:r>
      </w:del>
      <w:del w:id="204" w:author="Ronnie Ghose" w:date="2017-11-19T12:06:00Z">
        <w:r w:rsidR="00166B74" w:rsidRPr="002A1C7D" w:rsidDel="009215B8">
          <w:rPr>
            <w:rFonts w:ascii="Georgia" w:hAnsi="Georgia" w:cs="Arial"/>
            <w:color w:val="000000"/>
            <w:sz w:val="22"/>
            <w:szCs w:val="22"/>
          </w:rPr>
          <w:delText xml:space="preserve">huge </w:delText>
        </w:r>
      </w:del>
      <w:ins w:id="205" w:author="Ronnie Ghose" w:date="2017-11-19T12:06:00Z">
        <w:r>
          <w:rPr>
            <w:rFonts w:ascii="Georgia" w:hAnsi="Georgia" w:cs="Arial"/>
            <w:color w:val="000000"/>
            <w:sz w:val="22"/>
            <w:szCs w:val="22"/>
          </w:rPr>
          <w:t>tremendous</w:t>
        </w:r>
        <w:r w:rsidRPr="002A1C7D">
          <w:rPr>
            <w:rFonts w:ascii="Georgia" w:hAnsi="Georgia" w:cs="Arial"/>
            <w:color w:val="000000"/>
            <w:sz w:val="22"/>
            <w:szCs w:val="22"/>
          </w:rPr>
          <w:t xml:space="preserve"> </w:t>
        </w:r>
      </w:ins>
      <w:r w:rsidR="00166B74" w:rsidRPr="002A1C7D">
        <w:rPr>
          <w:rFonts w:ascii="Georgia" w:hAnsi="Georgia" w:cs="Arial"/>
          <w:color w:val="000000"/>
          <w:sz w:val="22"/>
          <w:szCs w:val="22"/>
        </w:rPr>
        <w:t xml:space="preserve">potential, as we would be able to modulate TCR signaling pharmacologically </w:t>
      </w:r>
      <w:r w:rsidR="004935B5">
        <w:rPr>
          <w:rFonts w:ascii="Georgia" w:hAnsi="Georgia" w:cs="Arial"/>
          <w:color w:val="000000"/>
          <w:sz w:val="22"/>
          <w:szCs w:val="22"/>
        </w:rPr>
        <w:t xml:space="preserve">using </w:t>
      </w:r>
      <w:r w:rsidR="004935B5" w:rsidRPr="008147BC">
        <w:rPr>
          <w:rFonts w:ascii="Georgia" w:eastAsia="Times New Roman" w:hAnsi="Georgia" w:cs="Arial"/>
          <w:sz w:val="22"/>
          <w:szCs w:val="22"/>
          <w:shd w:val="clear" w:color="auto" w:fill="FFFFFF"/>
        </w:rPr>
        <w:t xml:space="preserve">antibodies, modified T cells, chimeric antigen receptors and small molecules </w:t>
      </w:r>
      <w:r w:rsidR="00166B74" w:rsidRPr="002A1C7D">
        <w:rPr>
          <w:rFonts w:ascii="Georgia" w:hAnsi="Georgia" w:cs="Arial"/>
          <w:color w:val="000000"/>
          <w:sz w:val="22"/>
          <w:szCs w:val="22"/>
        </w:rPr>
        <w:t xml:space="preserve">to target specific immunological conditions and </w:t>
      </w:r>
      <w:r w:rsidR="00166B74">
        <w:rPr>
          <w:rFonts w:ascii="Georgia" w:hAnsi="Georgia" w:cs="Arial"/>
          <w:color w:val="000000"/>
          <w:sz w:val="22"/>
          <w:szCs w:val="22"/>
        </w:rPr>
        <w:t xml:space="preserve">particularly </w:t>
      </w:r>
      <w:r w:rsidR="00166B74" w:rsidRPr="002A1C7D">
        <w:rPr>
          <w:rFonts w:ascii="Georgia" w:hAnsi="Georgia" w:cs="Arial"/>
          <w:color w:val="000000"/>
          <w:sz w:val="22"/>
          <w:szCs w:val="22"/>
        </w:rPr>
        <w:t>cancer</w:t>
      </w:r>
      <w:ins w:id="206" w:author="Ronnie Ghose" w:date="2017-11-19T12:10:00Z">
        <w:r w:rsidR="004860E9">
          <w:rPr>
            <w:rFonts w:ascii="Georgia" w:hAnsi="Georgia" w:cs="Arial"/>
            <w:color w:val="000000"/>
            <w:sz w:val="22"/>
            <w:szCs w:val="22"/>
          </w:rPr>
          <w:t>, partnerships with the pharmaceutical industry are also possible</w:t>
        </w:r>
      </w:ins>
      <w:r w:rsidR="00166B74" w:rsidRPr="002A1C7D">
        <w:rPr>
          <w:rFonts w:ascii="Georgia" w:hAnsi="Georgia" w:cs="Arial"/>
          <w:color w:val="000000"/>
          <w:sz w:val="22"/>
          <w:szCs w:val="22"/>
        </w:rPr>
        <w:t>.</w:t>
      </w:r>
      <w:r w:rsidR="00166B74">
        <w:rPr>
          <w:rFonts w:ascii="Georgia" w:hAnsi="Georgia" w:cs="Arial"/>
          <w:color w:val="000000"/>
          <w:sz w:val="22"/>
          <w:szCs w:val="22"/>
        </w:rPr>
        <w:t xml:space="preserve"> </w:t>
      </w:r>
      <w:ins w:id="207" w:author="Ronnie Ghose" w:date="2017-11-19T12:10:00Z">
        <w:r w:rsidR="004860E9">
          <w:rPr>
            <w:rFonts w:ascii="Georgia" w:hAnsi="Georgia" w:cs="Arial"/>
            <w:color w:val="000000"/>
            <w:sz w:val="22"/>
            <w:szCs w:val="22"/>
          </w:rPr>
          <w:t xml:space="preserve">I have </w:t>
        </w:r>
      </w:ins>
      <w:moveToRangeStart w:id="208" w:author="Ronnie Ghose" w:date="2017-11-19T12:11:00Z" w:name="move498856794"/>
      <w:moveTo w:id="209" w:author="Ronnie Ghose" w:date="2017-11-19T12:11:00Z">
        <w:del w:id="210" w:author="Ronnie Ghose" w:date="2017-11-19T12:11:00Z">
          <w:r w:rsidR="004860E9" w:rsidDel="004860E9">
            <w:rPr>
              <w:rFonts w:ascii="Georgia" w:hAnsi="Georgia" w:cs="Arial"/>
              <w:color w:val="000000"/>
              <w:sz w:val="22"/>
              <w:szCs w:val="22"/>
            </w:rPr>
            <w:delText>Moreover, I have</w:delText>
          </w:r>
        </w:del>
      </w:moveTo>
      <w:ins w:id="211" w:author="Ronnie Ghose" w:date="2017-11-19T12:11:00Z">
        <w:r w:rsidR="004860E9">
          <w:rPr>
            <w:rFonts w:ascii="Georgia" w:hAnsi="Georgia" w:cs="Arial"/>
            <w:color w:val="000000"/>
            <w:sz w:val="22"/>
            <w:szCs w:val="22"/>
          </w:rPr>
          <w:t>experience in this sort of partnership through my</w:t>
        </w:r>
      </w:ins>
      <w:moveTo w:id="212" w:author="Ronnie Ghose" w:date="2017-11-19T12:11:00Z">
        <w:r w:rsidR="004860E9">
          <w:rPr>
            <w:rFonts w:ascii="Georgia" w:hAnsi="Georgia" w:cs="Arial"/>
            <w:color w:val="000000"/>
            <w:sz w:val="22"/>
            <w:szCs w:val="22"/>
          </w:rPr>
          <w:t xml:space="preserve"> </w:t>
        </w:r>
        <w:del w:id="213" w:author="Ronnie Ghose" w:date="2017-11-19T12:11:00Z">
          <w:r w:rsidR="004860E9" w:rsidDel="004860E9">
            <w:rPr>
              <w:rFonts w:ascii="Georgia" w:hAnsi="Georgia" w:cs="Arial"/>
              <w:color w:val="000000"/>
              <w:sz w:val="22"/>
              <w:szCs w:val="22"/>
            </w:rPr>
            <w:delText>established</w:delText>
          </w:r>
        </w:del>
      </w:moveTo>
      <w:ins w:id="214" w:author="Ronnie Ghose" w:date="2017-11-19T12:11:00Z">
        <w:r w:rsidR="004860E9">
          <w:rPr>
            <w:rFonts w:ascii="Georgia" w:hAnsi="Georgia" w:cs="Arial"/>
            <w:color w:val="000000"/>
            <w:sz w:val="22"/>
            <w:szCs w:val="22"/>
          </w:rPr>
          <w:t>current</w:t>
        </w:r>
      </w:ins>
      <w:moveTo w:id="215" w:author="Ronnie Ghose" w:date="2017-11-19T12:11:00Z">
        <w:r w:rsidR="004860E9">
          <w:rPr>
            <w:rFonts w:ascii="Georgia" w:hAnsi="Georgia" w:cs="Arial"/>
            <w:color w:val="000000"/>
            <w:sz w:val="22"/>
            <w:szCs w:val="22"/>
          </w:rPr>
          <w:t xml:space="preserve"> industrial collaboration</w:t>
        </w:r>
        <w:del w:id="216" w:author="Ronnie Ghose" w:date="2017-11-19T12:11:00Z">
          <w:r w:rsidR="004860E9" w:rsidDel="004860E9">
            <w:rPr>
              <w:rFonts w:ascii="Georgia" w:hAnsi="Georgia" w:cs="Arial"/>
              <w:color w:val="000000"/>
              <w:sz w:val="22"/>
              <w:szCs w:val="22"/>
            </w:rPr>
            <w:delText>s</w:delText>
          </w:r>
        </w:del>
        <w:r w:rsidR="004860E9">
          <w:rPr>
            <w:rFonts w:ascii="Georgia" w:hAnsi="Georgia" w:cs="Arial"/>
            <w:color w:val="000000"/>
            <w:sz w:val="22"/>
            <w:szCs w:val="22"/>
          </w:rPr>
          <w:t xml:space="preserve"> </w:t>
        </w:r>
        <w:del w:id="217" w:author="Ronnie Ghose" w:date="2017-11-19T12:11:00Z">
          <w:r w:rsidR="004860E9" w:rsidDel="004860E9">
            <w:rPr>
              <w:rFonts w:ascii="Georgia" w:hAnsi="Georgia" w:cs="Arial"/>
              <w:color w:val="000000"/>
              <w:sz w:val="22"/>
              <w:szCs w:val="22"/>
            </w:rPr>
            <w:delText xml:space="preserve">through my work with </w:delText>
          </w:r>
        </w:del>
        <w:r w:rsidR="004860E9">
          <w:rPr>
            <w:rFonts w:ascii="Georgia" w:hAnsi="Georgia" w:cs="Arial"/>
            <w:color w:val="000000"/>
            <w:sz w:val="22"/>
            <w:szCs w:val="22"/>
          </w:rPr>
          <w:t xml:space="preserve">Agenus, Inc with whom I worked on understanding molecular basis of phosphoantigens recognition by TCR. </w:t>
        </w:r>
      </w:moveTo>
    </w:p>
    <w:moveToRangeEnd w:id="208"/>
    <w:p w14:paraId="23FF00C8" w14:textId="779DD1D3" w:rsidR="00166B74" w:rsidRDefault="00166B74" w:rsidP="006B79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eorgia" w:hAnsi="Georgia" w:cs="Arial"/>
          <w:color w:val="000000"/>
          <w:sz w:val="22"/>
          <w:szCs w:val="22"/>
        </w:rPr>
      </w:pPr>
    </w:p>
    <w:p w14:paraId="060CA8AF" w14:textId="20650949" w:rsidR="00AF4096" w:rsidDel="004860E9" w:rsidRDefault="004860E9" w:rsidP="006B79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del w:id="218" w:author="Ronnie Ghose" w:date="2017-11-19T12:12:00Z"/>
          <w:rFonts w:ascii="Georgia" w:hAnsi="Georgia" w:cs="Arial"/>
          <w:color w:val="000000"/>
          <w:sz w:val="22"/>
          <w:szCs w:val="22"/>
        </w:rPr>
      </w:pPr>
      <w:ins w:id="219" w:author="Ronnie Ghose" w:date="2017-11-19T12:12:00Z">
        <w:r>
          <w:rPr>
            <w:rFonts w:ascii="Georgia" w:hAnsi="Georgia" w:cs="Arial"/>
            <w:color w:val="000000"/>
            <w:sz w:val="22"/>
            <w:szCs w:val="22"/>
          </w:rPr>
          <w:t xml:space="preserve">Given the highly multi-disciplinary nature of my postdoctoral research, I have had significant experience </w:t>
        </w:r>
      </w:ins>
    </w:p>
    <w:p w14:paraId="3D4CBE31" w14:textId="01302DDB" w:rsidR="00234F90" w:rsidRDefault="00215CFD" w:rsidP="004860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eorgia" w:hAnsi="Georgia" w:cs="Arial"/>
          <w:color w:val="000000"/>
          <w:sz w:val="22"/>
          <w:szCs w:val="22"/>
        </w:rPr>
      </w:pPr>
      <w:del w:id="220" w:author="Ronnie Ghose" w:date="2017-11-19T12:13:00Z">
        <w:r w:rsidDel="004860E9">
          <w:rPr>
            <w:rFonts w:ascii="Georgia" w:hAnsi="Georgia" w:cs="Arial"/>
            <w:color w:val="000000"/>
            <w:sz w:val="22"/>
            <w:szCs w:val="22"/>
          </w:rPr>
          <w:delText>Working on these different</w:delText>
        </w:r>
        <w:r w:rsidR="00AF4096" w:rsidRPr="002A1C7D" w:rsidDel="004860E9">
          <w:rPr>
            <w:rFonts w:ascii="Georgia" w:hAnsi="Georgia" w:cs="Arial"/>
            <w:color w:val="000000"/>
            <w:sz w:val="22"/>
            <w:szCs w:val="22"/>
          </w:rPr>
          <w:delText xml:space="preserve"> project</w:delText>
        </w:r>
        <w:r w:rsidR="00AF4096" w:rsidDel="004860E9">
          <w:rPr>
            <w:rFonts w:ascii="Georgia" w:hAnsi="Georgia" w:cs="Arial"/>
            <w:color w:val="000000"/>
            <w:sz w:val="22"/>
            <w:szCs w:val="22"/>
          </w:rPr>
          <w:delText>s</w:delText>
        </w:r>
        <w:r w:rsidDel="004860E9">
          <w:rPr>
            <w:rFonts w:ascii="Georgia" w:hAnsi="Georgia" w:cs="Arial"/>
            <w:color w:val="000000"/>
            <w:sz w:val="22"/>
            <w:szCs w:val="22"/>
          </w:rPr>
          <w:delText xml:space="preserve"> in the Krogsgaard laboratory allowed me to</w:delText>
        </w:r>
      </w:del>
      <w:ins w:id="221" w:author="Ronnie Ghose" w:date="2017-11-19T12:13:00Z">
        <w:r w:rsidR="004860E9">
          <w:rPr>
            <w:rFonts w:ascii="Georgia" w:hAnsi="Georgia" w:cs="Arial"/>
            <w:color w:val="000000"/>
            <w:sz w:val="22"/>
            <w:szCs w:val="22"/>
          </w:rPr>
          <w:t>in</w:t>
        </w:r>
      </w:ins>
      <w:r w:rsidR="00AF4096">
        <w:rPr>
          <w:rFonts w:ascii="Georgia" w:hAnsi="Georgia" w:cs="Arial"/>
          <w:color w:val="000000"/>
          <w:sz w:val="22"/>
          <w:szCs w:val="22"/>
        </w:rPr>
        <w:t xml:space="preserve"> </w:t>
      </w:r>
      <w:del w:id="222" w:author="Ronnie Ghose" w:date="2017-11-19T12:13:00Z">
        <w:r w:rsidR="00AF4096" w:rsidDel="004860E9">
          <w:rPr>
            <w:rFonts w:ascii="Georgia" w:hAnsi="Georgia" w:cs="Arial"/>
            <w:color w:val="000000"/>
            <w:sz w:val="22"/>
            <w:szCs w:val="22"/>
          </w:rPr>
          <w:delText xml:space="preserve">established </w:delText>
        </w:r>
      </w:del>
      <w:ins w:id="223" w:author="Ronnie Ghose" w:date="2017-11-19T12:13:00Z">
        <w:r w:rsidR="004860E9">
          <w:rPr>
            <w:rFonts w:ascii="Georgia" w:hAnsi="Georgia" w:cs="Arial"/>
            <w:color w:val="000000"/>
            <w:sz w:val="22"/>
            <w:szCs w:val="22"/>
          </w:rPr>
          <w:t xml:space="preserve">establishing </w:t>
        </w:r>
      </w:ins>
      <w:r w:rsidR="00AF4096">
        <w:rPr>
          <w:rFonts w:ascii="Georgia" w:hAnsi="Georgia" w:cs="Arial"/>
          <w:color w:val="000000"/>
          <w:sz w:val="22"/>
          <w:szCs w:val="22"/>
        </w:rPr>
        <w:t>strong collaborations with scientists</w:t>
      </w:r>
      <w:ins w:id="224" w:author="Ronnie Ghose" w:date="2017-11-19T12:13:00Z">
        <w:r w:rsidR="004860E9">
          <w:rPr>
            <w:rFonts w:ascii="Georgia" w:hAnsi="Georgia" w:cs="Arial"/>
            <w:color w:val="000000"/>
            <w:sz w:val="22"/>
            <w:szCs w:val="22"/>
          </w:rPr>
          <w:t xml:space="preserve"> with complimentary skills</w:t>
        </w:r>
      </w:ins>
      <w:r w:rsidR="00AF4096">
        <w:rPr>
          <w:rFonts w:ascii="Georgia" w:hAnsi="Georgia" w:cs="Arial"/>
          <w:color w:val="000000"/>
          <w:sz w:val="22"/>
          <w:szCs w:val="22"/>
        </w:rPr>
        <w:t xml:space="preserve"> </w:t>
      </w:r>
      <w:del w:id="225" w:author="Ronnie Ghose" w:date="2017-11-19T12:14:00Z">
        <w:r w:rsidR="00AF4096" w:rsidDel="001479C4">
          <w:rPr>
            <w:rFonts w:ascii="Georgia" w:hAnsi="Georgia" w:cs="Arial"/>
            <w:color w:val="000000"/>
            <w:sz w:val="22"/>
            <w:szCs w:val="22"/>
          </w:rPr>
          <w:delText xml:space="preserve">like </w:delText>
        </w:r>
      </w:del>
      <w:ins w:id="226" w:author="Ronnie Ghose" w:date="2017-11-19T12:14:00Z">
        <w:r w:rsidR="001479C4">
          <w:rPr>
            <w:rFonts w:ascii="Georgia" w:hAnsi="Georgia" w:cs="Arial"/>
            <w:color w:val="000000"/>
            <w:sz w:val="22"/>
            <w:szCs w:val="22"/>
          </w:rPr>
          <w:t>e.g</w:t>
        </w:r>
      </w:ins>
      <w:ins w:id="227" w:author="Ronnie Ghose" w:date="2017-11-19T12:23:00Z">
        <w:r w:rsidR="003B78F3">
          <w:rPr>
            <w:rFonts w:ascii="Georgia" w:hAnsi="Georgia" w:cs="Arial"/>
            <w:color w:val="000000"/>
            <w:sz w:val="22"/>
            <w:szCs w:val="22"/>
          </w:rPr>
          <w:t>.</w:t>
        </w:r>
      </w:ins>
      <w:ins w:id="228" w:author="Ronnie Ghose" w:date="2017-11-19T12:14:00Z">
        <w:r w:rsidR="001479C4">
          <w:rPr>
            <w:rFonts w:ascii="Georgia" w:hAnsi="Georgia" w:cs="Arial"/>
            <w:color w:val="000000"/>
            <w:sz w:val="22"/>
            <w:szCs w:val="22"/>
          </w:rPr>
          <w:t xml:space="preserve"> </w:t>
        </w:r>
      </w:ins>
      <w:commentRangeStart w:id="229"/>
      <w:r w:rsidR="00AF4096">
        <w:rPr>
          <w:rFonts w:ascii="Georgia" w:hAnsi="Georgia" w:cs="Arial"/>
          <w:color w:val="000000"/>
          <w:sz w:val="22"/>
          <w:szCs w:val="22"/>
        </w:rPr>
        <w:t>Dr. Cheng Zhu</w:t>
      </w:r>
      <w:r w:rsidR="001F0FEF">
        <w:rPr>
          <w:rFonts w:ascii="Georgia" w:hAnsi="Georgia" w:cs="Arial"/>
          <w:color w:val="000000"/>
          <w:sz w:val="22"/>
          <w:szCs w:val="22"/>
        </w:rPr>
        <w:t xml:space="preserve"> (2D binding </w:t>
      </w:r>
      <w:commentRangeEnd w:id="229"/>
      <w:r w:rsidR="003B78F3">
        <w:rPr>
          <w:rStyle w:val="CommentReference"/>
        </w:rPr>
        <w:commentReference w:id="229"/>
      </w:r>
      <w:r w:rsidR="001F0FEF">
        <w:rPr>
          <w:rFonts w:ascii="Georgia" w:hAnsi="Georgia" w:cs="Arial"/>
          <w:color w:val="000000"/>
          <w:sz w:val="22"/>
          <w:szCs w:val="22"/>
        </w:rPr>
        <w:t>kinetics</w:t>
      </w:r>
      <w:del w:id="230" w:author="Ronnie Ghose" w:date="2017-11-19T12:14:00Z">
        <w:r w:rsidR="001F0FEF" w:rsidDel="001479C4">
          <w:rPr>
            <w:rFonts w:ascii="Georgia" w:hAnsi="Georgia" w:cs="Arial"/>
            <w:color w:val="000000"/>
            <w:sz w:val="22"/>
            <w:szCs w:val="22"/>
          </w:rPr>
          <w:delText>)</w:delText>
        </w:r>
        <w:r w:rsidR="00AF4096" w:rsidDel="001479C4">
          <w:rPr>
            <w:rFonts w:ascii="Georgia" w:hAnsi="Georgia" w:cs="Arial"/>
            <w:color w:val="000000"/>
            <w:sz w:val="22"/>
            <w:szCs w:val="22"/>
          </w:rPr>
          <w:delText>, Dr. Clay Bracken</w:delText>
        </w:r>
        <w:r w:rsidR="001F0FEF" w:rsidDel="001479C4">
          <w:rPr>
            <w:rFonts w:ascii="Georgia" w:hAnsi="Georgia" w:cs="Arial"/>
            <w:color w:val="000000"/>
            <w:sz w:val="22"/>
            <w:szCs w:val="22"/>
          </w:rPr>
          <w:delText xml:space="preserve"> (NMR spectroscopy)</w:delText>
        </w:r>
        <w:r w:rsidR="00AF4096" w:rsidDel="001479C4">
          <w:rPr>
            <w:rFonts w:ascii="Georgia" w:hAnsi="Georgia" w:cs="Arial"/>
            <w:color w:val="000000"/>
            <w:sz w:val="22"/>
            <w:szCs w:val="22"/>
          </w:rPr>
          <w:delText xml:space="preserve"> and</w:delText>
        </w:r>
      </w:del>
      <w:ins w:id="231" w:author="Ronnie Ghose" w:date="2017-11-19T12:14:00Z">
        <w:r w:rsidR="001479C4">
          <w:rPr>
            <w:rFonts w:ascii="Georgia" w:hAnsi="Georgia" w:cs="Arial"/>
            <w:color w:val="000000"/>
            <w:sz w:val="22"/>
            <w:szCs w:val="22"/>
          </w:rPr>
          <w:t>) and</w:t>
        </w:r>
      </w:ins>
      <w:r w:rsidR="00AF4096">
        <w:rPr>
          <w:rFonts w:ascii="Georgia" w:hAnsi="Georgia" w:cs="Arial"/>
          <w:color w:val="000000"/>
          <w:sz w:val="22"/>
          <w:szCs w:val="22"/>
        </w:rPr>
        <w:t xml:space="preserve"> Dr. Timothy Cardozo (</w:t>
      </w:r>
      <w:r w:rsidR="001F0FEF">
        <w:rPr>
          <w:rFonts w:ascii="Georgia" w:hAnsi="Georgia" w:cs="Arial"/>
          <w:color w:val="000000"/>
          <w:sz w:val="22"/>
          <w:szCs w:val="22"/>
        </w:rPr>
        <w:t xml:space="preserve">computation biology, </w:t>
      </w:r>
      <w:r w:rsidR="00AF4096" w:rsidRPr="00E11141">
        <w:rPr>
          <w:rFonts w:ascii="Georgia" w:hAnsi="Georgia" w:cs="Arial"/>
          <w:i/>
          <w:color w:val="000000"/>
          <w:sz w:val="22"/>
          <w:szCs w:val="22"/>
        </w:rPr>
        <w:t>see referee letter</w:t>
      </w:r>
      <w:r w:rsidR="00AF4096">
        <w:rPr>
          <w:rFonts w:ascii="Georgia" w:hAnsi="Georgia" w:cs="Arial"/>
          <w:color w:val="000000"/>
          <w:sz w:val="22"/>
          <w:szCs w:val="22"/>
        </w:rPr>
        <w:t xml:space="preserve">). </w:t>
      </w:r>
      <w:ins w:id="232" w:author="Ronnie Ghose" w:date="2017-11-19T12:15:00Z">
        <w:r w:rsidR="00A32522">
          <w:rPr>
            <w:rFonts w:ascii="Georgia" w:hAnsi="Georgia" w:cs="Arial"/>
            <w:color w:val="000000"/>
            <w:sz w:val="22"/>
            <w:szCs w:val="22"/>
          </w:rPr>
          <w:t xml:space="preserve">I expect that </w:t>
        </w:r>
      </w:ins>
      <w:ins w:id="233" w:author="Ronnie Ghose" w:date="2017-11-19T12:16:00Z">
        <w:r w:rsidR="00A32522">
          <w:rPr>
            <w:rFonts w:ascii="Georgia" w:hAnsi="Georgia" w:cs="Arial"/>
            <w:color w:val="000000"/>
            <w:sz w:val="22"/>
            <w:szCs w:val="22"/>
          </w:rPr>
          <w:t xml:space="preserve">my experience of </w:t>
        </w:r>
      </w:ins>
      <w:ins w:id="234" w:author="Ronnie Ghose" w:date="2017-11-19T12:15:00Z">
        <w:r w:rsidR="00A32522">
          <w:rPr>
            <w:rFonts w:ascii="Georgia" w:hAnsi="Georgia" w:cs="Arial"/>
            <w:color w:val="000000"/>
            <w:sz w:val="22"/>
            <w:szCs w:val="22"/>
          </w:rPr>
          <w:t xml:space="preserve">working in a collaborative environment will </w:t>
        </w:r>
      </w:ins>
      <w:ins w:id="235" w:author="Ronnie Ghose" w:date="2017-11-19T12:16:00Z">
        <w:r w:rsidR="00A32522">
          <w:rPr>
            <w:rFonts w:ascii="Georgia" w:hAnsi="Georgia" w:cs="Arial"/>
            <w:color w:val="000000"/>
            <w:sz w:val="22"/>
            <w:szCs w:val="22"/>
          </w:rPr>
          <w:t>enable</w:t>
        </w:r>
      </w:ins>
      <w:ins w:id="236" w:author="Ronnie Ghose" w:date="2017-11-19T12:15:00Z">
        <w:r w:rsidR="00A32522">
          <w:rPr>
            <w:rFonts w:ascii="Georgia" w:hAnsi="Georgia" w:cs="Arial"/>
            <w:color w:val="000000"/>
            <w:sz w:val="22"/>
            <w:szCs w:val="22"/>
          </w:rPr>
          <w:t xml:space="preserve"> me</w:t>
        </w:r>
      </w:ins>
      <w:ins w:id="237" w:author="Ronnie Ghose" w:date="2017-11-19T12:17:00Z">
        <w:r w:rsidR="00A32522">
          <w:rPr>
            <w:rFonts w:ascii="Georgia" w:hAnsi="Georgia" w:cs="Arial"/>
            <w:color w:val="000000"/>
            <w:sz w:val="22"/>
            <w:szCs w:val="22"/>
          </w:rPr>
          <w:t>, in my independent career,</w:t>
        </w:r>
      </w:ins>
      <w:ins w:id="238" w:author="Ronnie Ghose" w:date="2017-11-19T12:15:00Z">
        <w:r w:rsidR="00A32522">
          <w:rPr>
            <w:rFonts w:ascii="Georgia" w:hAnsi="Georgia" w:cs="Arial"/>
            <w:color w:val="000000"/>
            <w:sz w:val="22"/>
            <w:szCs w:val="22"/>
          </w:rPr>
          <w:t xml:space="preserve"> to </w:t>
        </w:r>
      </w:ins>
      <w:ins w:id="239" w:author="Ronnie Ghose" w:date="2017-11-19T12:17:00Z">
        <w:r w:rsidR="00A32522">
          <w:rPr>
            <w:rFonts w:ascii="Georgia" w:hAnsi="Georgia" w:cs="Arial"/>
            <w:color w:val="000000"/>
            <w:sz w:val="22"/>
            <w:szCs w:val="22"/>
          </w:rPr>
          <w:t>work</w:t>
        </w:r>
      </w:ins>
      <w:ins w:id="240" w:author="Ronnie Ghose" w:date="2017-11-19T12:15:00Z">
        <w:r w:rsidR="00A32522">
          <w:rPr>
            <w:rFonts w:ascii="Georgia" w:hAnsi="Georgia" w:cs="Arial"/>
            <w:color w:val="000000"/>
            <w:sz w:val="22"/>
            <w:szCs w:val="22"/>
          </w:rPr>
          <w:t xml:space="preserve"> with researchers </w:t>
        </w:r>
      </w:ins>
      <w:ins w:id="241" w:author="Ronnie Ghose" w:date="2017-11-19T12:16:00Z">
        <w:r w:rsidR="00A32522">
          <w:rPr>
            <w:rFonts w:ascii="Georgia" w:hAnsi="Georgia" w:cs="Arial"/>
            <w:color w:val="000000"/>
            <w:sz w:val="22"/>
            <w:szCs w:val="22"/>
          </w:rPr>
          <w:t>who have complimentary skills. This will allow me to expand on the complexity of problems that can be tackled</w:t>
        </w:r>
      </w:ins>
      <w:ins w:id="242" w:author="Ronnie Ghose" w:date="2017-11-19T12:18:00Z">
        <w:r w:rsidR="00A32522">
          <w:rPr>
            <w:rFonts w:ascii="Georgia" w:hAnsi="Georgia" w:cs="Arial"/>
            <w:color w:val="000000"/>
            <w:sz w:val="22"/>
            <w:szCs w:val="22"/>
          </w:rPr>
          <w:t xml:space="preserve"> in my laboratory.</w:t>
        </w:r>
      </w:ins>
      <w:ins w:id="243" w:author="Ronnie Ghose" w:date="2017-11-19T12:16:00Z">
        <w:r w:rsidR="00A32522">
          <w:rPr>
            <w:rFonts w:ascii="Georgia" w:hAnsi="Georgia" w:cs="Arial"/>
            <w:color w:val="000000"/>
            <w:sz w:val="22"/>
            <w:szCs w:val="22"/>
          </w:rPr>
          <w:t xml:space="preserve"> </w:t>
        </w:r>
      </w:ins>
      <w:moveFromRangeStart w:id="244" w:author="Ronnie Ghose" w:date="2017-11-19T12:11:00Z" w:name="move498856794"/>
      <w:moveFrom w:id="245" w:author="Ronnie Ghose" w:date="2017-11-19T12:11:00Z">
        <w:r w:rsidR="000421AF" w:rsidDel="004860E9">
          <w:rPr>
            <w:rFonts w:ascii="Georgia" w:hAnsi="Georgia" w:cs="Arial"/>
            <w:color w:val="000000"/>
            <w:sz w:val="22"/>
            <w:szCs w:val="22"/>
          </w:rPr>
          <w:t>Moreover</w:t>
        </w:r>
        <w:r w:rsidR="001F0FEF" w:rsidDel="004860E9">
          <w:rPr>
            <w:rFonts w:ascii="Georgia" w:hAnsi="Georgia" w:cs="Arial"/>
            <w:color w:val="000000"/>
            <w:sz w:val="22"/>
            <w:szCs w:val="22"/>
          </w:rPr>
          <w:t>, I have established industrial co</w:t>
        </w:r>
        <w:r w:rsidR="00AE3407" w:rsidDel="004860E9">
          <w:rPr>
            <w:rFonts w:ascii="Georgia" w:hAnsi="Georgia" w:cs="Arial"/>
            <w:color w:val="000000"/>
            <w:sz w:val="22"/>
            <w:szCs w:val="22"/>
          </w:rPr>
          <w:t>llaboration</w:t>
        </w:r>
        <w:r w:rsidR="001F0FEF" w:rsidDel="004860E9">
          <w:rPr>
            <w:rFonts w:ascii="Georgia" w:hAnsi="Georgia" w:cs="Arial"/>
            <w:color w:val="000000"/>
            <w:sz w:val="22"/>
            <w:szCs w:val="22"/>
          </w:rPr>
          <w:t xml:space="preserve">s </w:t>
        </w:r>
        <w:r w:rsidR="00234F90" w:rsidDel="004860E9">
          <w:rPr>
            <w:rFonts w:ascii="Georgia" w:hAnsi="Georgia" w:cs="Arial"/>
            <w:color w:val="000000"/>
            <w:sz w:val="22"/>
            <w:szCs w:val="22"/>
          </w:rPr>
          <w:t xml:space="preserve">through my work with Agenus, Inc with whom I worked on understanding molecular basis of phosphoantigens recognition by TCR. </w:t>
        </w:r>
      </w:moveFrom>
      <w:moveFromRangeEnd w:id="244"/>
    </w:p>
    <w:p w14:paraId="7E310A43" w14:textId="77777777" w:rsidR="00234F90" w:rsidRDefault="00234F90" w:rsidP="00A72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eorgia" w:hAnsi="Georgia" w:cs="Arial"/>
          <w:color w:val="000000"/>
          <w:sz w:val="22"/>
          <w:szCs w:val="22"/>
        </w:rPr>
      </w:pPr>
    </w:p>
    <w:p w14:paraId="6F5B634A" w14:textId="1B837FD0" w:rsidR="00E91C18" w:rsidDel="001479C4" w:rsidRDefault="00A32522" w:rsidP="00A72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del w:id="246" w:author="Ronnie Ghose" w:date="2017-11-19T12:14:00Z"/>
          <w:rFonts w:ascii="Georgia" w:hAnsi="Georgia" w:cs="Arial"/>
          <w:color w:val="000000"/>
          <w:sz w:val="22"/>
          <w:szCs w:val="22"/>
        </w:rPr>
      </w:pPr>
      <w:ins w:id="247" w:author="Ronnie Ghose" w:date="2017-11-19T12:14:00Z">
        <w:r>
          <w:rPr>
            <w:rFonts w:ascii="Georgia" w:hAnsi="Georgia" w:cs="Arial"/>
            <w:color w:val="000000"/>
            <w:sz w:val="22"/>
            <w:szCs w:val="22"/>
          </w:rPr>
          <w:t>As mentioned ab</w:t>
        </w:r>
      </w:ins>
      <w:ins w:id="248" w:author="Ronnie Ghose" w:date="2017-11-19T12:15:00Z">
        <w:r>
          <w:rPr>
            <w:rFonts w:ascii="Georgia" w:hAnsi="Georgia" w:cs="Arial"/>
            <w:color w:val="000000"/>
            <w:sz w:val="22"/>
            <w:szCs w:val="22"/>
          </w:rPr>
          <w:t>o</w:t>
        </w:r>
      </w:ins>
      <w:ins w:id="249" w:author="Ronnie Ghose" w:date="2017-11-19T12:14:00Z">
        <w:r>
          <w:rPr>
            <w:rFonts w:ascii="Georgia" w:hAnsi="Georgia" w:cs="Arial"/>
            <w:color w:val="000000"/>
            <w:sz w:val="22"/>
            <w:szCs w:val="22"/>
          </w:rPr>
          <w:t xml:space="preserve">ve, </w:t>
        </w:r>
      </w:ins>
      <w:del w:id="250" w:author="Ronnie Ghose" w:date="2017-11-19T12:14:00Z">
        <w:r w:rsidR="009B5395" w:rsidDel="001479C4">
          <w:rPr>
            <w:rFonts w:ascii="Georgia" w:hAnsi="Georgia" w:cs="Arial"/>
            <w:color w:val="000000"/>
            <w:sz w:val="22"/>
            <w:szCs w:val="22"/>
          </w:rPr>
          <w:delText xml:space="preserve">Further, a review paper I co-authored on T cell recognition is currently under review. </w:delText>
        </w:r>
        <w:r w:rsidR="00F102CC" w:rsidDel="001479C4">
          <w:rPr>
            <w:rFonts w:ascii="Georgia" w:hAnsi="Georgia" w:cs="Arial"/>
            <w:color w:val="000000"/>
            <w:sz w:val="22"/>
            <w:szCs w:val="22"/>
          </w:rPr>
          <w:delText>A</w:delText>
        </w:r>
        <w:r w:rsidR="009B5395" w:rsidDel="001479C4">
          <w:rPr>
            <w:rFonts w:ascii="Georgia" w:hAnsi="Georgia" w:cs="Arial"/>
            <w:color w:val="000000"/>
            <w:sz w:val="22"/>
            <w:szCs w:val="22"/>
          </w:rPr>
          <w:delText>nother</w:delText>
        </w:r>
        <w:r w:rsidR="00F102CC" w:rsidDel="001479C4">
          <w:rPr>
            <w:rFonts w:ascii="Georgia" w:hAnsi="Georgia" w:cs="Arial"/>
            <w:color w:val="000000"/>
            <w:sz w:val="22"/>
            <w:szCs w:val="22"/>
          </w:rPr>
          <w:delText xml:space="preserve"> couple of papers based on </w:delText>
        </w:r>
        <w:r w:rsidR="009B5395" w:rsidDel="001479C4">
          <w:rPr>
            <w:rFonts w:ascii="Georgia" w:hAnsi="Georgia" w:cs="Arial"/>
            <w:color w:val="000000"/>
            <w:sz w:val="22"/>
            <w:szCs w:val="22"/>
          </w:rPr>
          <w:delText xml:space="preserve">TCR-CD3 </w:delText>
        </w:r>
        <w:r w:rsidR="00F102CC" w:rsidDel="001479C4">
          <w:rPr>
            <w:rFonts w:ascii="Georgia" w:hAnsi="Georgia" w:cs="Arial"/>
            <w:color w:val="000000"/>
            <w:sz w:val="22"/>
            <w:szCs w:val="22"/>
          </w:rPr>
          <w:delText xml:space="preserve">crosslinking studies and 2D binding analysis on the TCR complex is </w:delText>
        </w:r>
        <w:r w:rsidR="009B5395" w:rsidDel="001479C4">
          <w:rPr>
            <w:rFonts w:ascii="Georgia" w:hAnsi="Georgia" w:cs="Arial"/>
            <w:color w:val="000000"/>
            <w:sz w:val="22"/>
            <w:szCs w:val="22"/>
          </w:rPr>
          <w:delText xml:space="preserve">currently </w:delText>
        </w:r>
        <w:r w:rsidR="00F102CC" w:rsidDel="001479C4">
          <w:rPr>
            <w:rFonts w:ascii="Georgia" w:hAnsi="Georgia" w:cs="Arial"/>
            <w:color w:val="000000"/>
            <w:sz w:val="22"/>
            <w:szCs w:val="22"/>
          </w:rPr>
          <w:delText>under preparation.</w:delText>
        </w:r>
      </w:del>
    </w:p>
    <w:p w14:paraId="37370107" w14:textId="45BF05D9" w:rsidR="00B34634" w:rsidDel="001479C4" w:rsidRDefault="00B34634" w:rsidP="00A72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del w:id="251" w:author="Ronnie Ghose" w:date="2017-11-19T12:14:00Z"/>
          <w:rFonts w:ascii="Georgia" w:hAnsi="Georgia" w:cs="Arial"/>
          <w:color w:val="000000"/>
          <w:sz w:val="22"/>
          <w:szCs w:val="22"/>
        </w:rPr>
      </w:pPr>
    </w:p>
    <w:p w14:paraId="16CE03AA" w14:textId="04CACBA4" w:rsidR="003C0CE9" w:rsidRPr="002A1C7D" w:rsidRDefault="00CB42C0" w:rsidP="003C0C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eorgia" w:hAnsi="Georgia" w:cs="Arial"/>
          <w:color w:val="000000"/>
          <w:sz w:val="22"/>
          <w:szCs w:val="22"/>
        </w:rPr>
      </w:pPr>
      <w:r>
        <w:rPr>
          <w:rFonts w:ascii="Georgia" w:hAnsi="Georgia" w:cs="Arial"/>
          <w:color w:val="000000"/>
          <w:sz w:val="22"/>
          <w:szCs w:val="22"/>
        </w:rPr>
        <w:t xml:space="preserve">I have significant teaching experience in </w:t>
      </w:r>
      <w:r w:rsidR="00FB4EBA">
        <w:rPr>
          <w:rFonts w:ascii="Georgia" w:hAnsi="Georgia" w:cs="Arial"/>
          <w:color w:val="000000"/>
          <w:sz w:val="22"/>
          <w:szCs w:val="22"/>
        </w:rPr>
        <w:t>CCNY, which has a multiethnic</w:t>
      </w:r>
      <w:r>
        <w:rPr>
          <w:rFonts w:ascii="Georgia" w:hAnsi="Georgia" w:cs="Arial"/>
          <w:color w:val="000000"/>
          <w:sz w:val="22"/>
          <w:szCs w:val="22"/>
        </w:rPr>
        <w:t xml:space="preserve"> and multicultural student population</w:t>
      </w:r>
      <w:r w:rsidR="000201FD">
        <w:rPr>
          <w:rFonts w:ascii="Georgia" w:hAnsi="Georgia" w:cs="Arial"/>
          <w:color w:val="000000"/>
          <w:sz w:val="22"/>
          <w:szCs w:val="22"/>
        </w:rPr>
        <w:t xml:space="preserve"> </w:t>
      </w:r>
      <w:r w:rsidR="00E5268C">
        <w:rPr>
          <w:rFonts w:ascii="Georgia" w:hAnsi="Georgia" w:cs="Arial"/>
          <w:color w:val="000000"/>
          <w:sz w:val="22"/>
          <w:szCs w:val="22"/>
        </w:rPr>
        <w:t>similar to Brooklyn C</w:t>
      </w:r>
      <w:r>
        <w:rPr>
          <w:rFonts w:ascii="Georgia" w:hAnsi="Georgia" w:cs="Arial"/>
          <w:color w:val="000000"/>
          <w:sz w:val="22"/>
          <w:szCs w:val="22"/>
        </w:rPr>
        <w:t>ollege</w:t>
      </w:r>
      <w:r w:rsidR="000201FD">
        <w:rPr>
          <w:rFonts w:ascii="Georgia" w:hAnsi="Georgia" w:cs="Arial"/>
          <w:color w:val="000000"/>
          <w:sz w:val="22"/>
          <w:szCs w:val="22"/>
        </w:rPr>
        <w:t xml:space="preserve">. </w:t>
      </w:r>
      <w:r w:rsidR="003C0CE9" w:rsidRPr="002A1C7D">
        <w:rPr>
          <w:rFonts w:ascii="Georgia" w:hAnsi="Georgia" w:cs="Arial"/>
          <w:color w:val="000000"/>
          <w:sz w:val="22"/>
          <w:szCs w:val="22"/>
        </w:rPr>
        <w:t xml:space="preserve">I was actively involved in teaching and mentoring undergraduate students at the </w:t>
      </w:r>
      <w:r>
        <w:rPr>
          <w:rFonts w:ascii="Georgia" w:hAnsi="Georgia" w:cs="Arial"/>
          <w:color w:val="000000"/>
          <w:sz w:val="22"/>
          <w:szCs w:val="22"/>
        </w:rPr>
        <w:t xml:space="preserve">CCNY </w:t>
      </w:r>
      <w:r w:rsidR="003C0CE9" w:rsidRPr="002A1C7D">
        <w:rPr>
          <w:rFonts w:ascii="Georgia" w:hAnsi="Georgia" w:cs="Arial"/>
          <w:color w:val="000000"/>
          <w:sz w:val="22"/>
          <w:szCs w:val="22"/>
        </w:rPr>
        <w:t xml:space="preserve">where I taught general chemistry and physical chemistry </w:t>
      </w:r>
      <w:r w:rsidR="003C0CE9">
        <w:rPr>
          <w:rFonts w:ascii="Georgia" w:hAnsi="Georgia" w:cs="Arial"/>
          <w:color w:val="000000"/>
          <w:sz w:val="22"/>
          <w:szCs w:val="22"/>
        </w:rPr>
        <w:t xml:space="preserve">laboratory courses for 6 years. </w:t>
      </w:r>
      <w:r w:rsidR="003C0CE9" w:rsidRPr="002A1C7D">
        <w:rPr>
          <w:rFonts w:ascii="Georgia" w:hAnsi="Georgia" w:cs="Arial"/>
          <w:color w:val="000000"/>
          <w:sz w:val="22"/>
          <w:szCs w:val="22"/>
        </w:rPr>
        <w:t>I have supervised undergraduate students and rotation stud</w:t>
      </w:r>
      <w:r w:rsidR="003C0CE9">
        <w:rPr>
          <w:rFonts w:ascii="Georgia" w:hAnsi="Georgia" w:cs="Arial"/>
          <w:color w:val="000000"/>
          <w:sz w:val="22"/>
          <w:szCs w:val="22"/>
        </w:rPr>
        <w:t xml:space="preserve">ents in their research work </w:t>
      </w:r>
      <w:r w:rsidR="000C72A6">
        <w:rPr>
          <w:rFonts w:ascii="Georgia" w:hAnsi="Georgia" w:cs="Arial"/>
          <w:color w:val="000000"/>
          <w:sz w:val="22"/>
          <w:szCs w:val="22"/>
        </w:rPr>
        <w:t xml:space="preserve">(at CCNY and NYU) </w:t>
      </w:r>
      <w:r w:rsidR="003C0CE9">
        <w:rPr>
          <w:rFonts w:ascii="Georgia" w:hAnsi="Georgia" w:cs="Arial"/>
          <w:color w:val="000000"/>
          <w:sz w:val="22"/>
          <w:szCs w:val="22"/>
        </w:rPr>
        <w:t>and t</w:t>
      </w:r>
      <w:r w:rsidR="003C0CE9" w:rsidRPr="002A1C7D">
        <w:rPr>
          <w:rFonts w:ascii="Georgia" w:hAnsi="Georgia" w:cs="Arial"/>
          <w:color w:val="000000"/>
          <w:sz w:val="22"/>
          <w:szCs w:val="22"/>
        </w:rPr>
        <w:t xml:space="preserve">hose were the times when I realized </w:t>
      </w:r>
      <w:del w:id="252" w:author="Ronnie Ghose" w:date="2017-11-19T12:18:00Z">
        <w:r w:rsidR="003C0CE9" w:rsidRPr="002A1C7D" w:rsidDel="00A32522">
          <w:rPr>
            <w:rFonts w:ascii="Georgia" w:hAnsi="Georgia" w:cs="Arial"/>
            <w:color w:val="000000"/>
            <w:sz w:val="22"/>
            <w:szCs w:val="22"/>
          </w:rPr>
          <w:delText>the contentment</w:delText>
        </w:r>
      </w:del>
      <w:ins w:id="253" w:author="Ronnie Ghose" w:date="2017-11-19T12:18:00Z">
        <w:r w:rsidR="00A32522">
          <w:rPr>
            <w:rFonts w:ascii="Georgia" w:hAnsi="Georgia" w:cs="Arial"/>
            <w:color w:val="000000"/>
            <w:sz w:val="22"/>
            <w:szCs w:val="22"/>
          </w:rPr>
          <w:t>my commitment to the next generation of STEM trainees</w:t>
        </w:r>
      </w:ins>
      <w:r w:rsidR="003C0CE9" w:rsidRPr="002A1C7D">
        <w:rPr>
          <w:rFonts w:ascii="Georgia" w:hAnsi="Georgia" w:cs="Arial"/>
          <w:color w:val="000000"/>
          <w:sz w:val="22"/>
          <w:szCs w:val="22"/>
        </w:rPr>
        <w:t xml:space="preserve"> </w:t>
      </w:r>
      <w:del w:id="254" w:author="Ronnie Ghose" w:date="2017-11-19T12:19:00Z">
        <w:r w:rsidR="003C0CE9" w:rsidRPr="002A1C7D" w:rsidDel="003B78F3">
          <w:rPr>
            <w:rFonts w:ascii="Georgia" w:hAnsi="Georgia" w:cs="Arial"/>
            <w:color w:val="000000"/>
            <w:sz w:val="22"/>
            <w:szCs w:val="22"/>
          </w:rPr>
          <w:delText>in teaching and</w:delText>
        </w:r>
      </w:del>
      <w:ins w:id="255" w:author="Ronnie Ghose" w:date="2017-11-19T12:19:00Z">
        <w:r w:rsidR="003B78F3">
          <w:rPr>
            <w:rFonts w:ascii="Georgia" w:hAnsi="Georgia" w:cs="Arial"/>
            <w:color w:val="000000"/>
            <w:sz w:val="22"/>
            <w:szCs w:val="22"/>
          </w:rPr>
          <w:t>that</w:t>
        </w:r>
      </w:ins>
      <w:r w:rsidR="003C0CE9" w:rsidRPr="002A1C7D">
        <w:rPr>
          <w:rFonts w:ascii="Georgia" w:hAnsi="Georgia" w:cs="Arial"/>
          <w:color w:val="000000"/>
          <w:sz w:val="22"/>
          <w:szCs w:val="22"/>
        </w:rPr>
        <w:t xml:space="preserve"> I decided to pursue a career in academia.   </w:t>
      </w:r>
    </w:p>
    <w:p w14:paraId="3026A75B" w14:textId="6EA1A0F3" w:rsidR="000201FD" w:rsidRDefault="000201FD" w:rsidP="00A72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eorgia" w:hAnsi="Georgia" w:cs="Arial"/>
          <w:color w:val="000000"/>
          <w:sz w:val="22"/>
          <w:szCs w:val="22"/>
        </w:rPr>
      </w:pPr>
    </w:p>
    <w:p w14:paraId="07FE8249" w14:textId="741FC0B1" w:rsidR="00751C90" w:rsidRDefault="001F0FEF" w:rsidP="00A72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eorgia" w:hAnsi="Georgia" w:cs="Arial"/>
          <w:color w:val="000000"/>
          <w:sz w:val="22"/>
          <w:szCs w:val="22"/>
        </w:rPr>
      </w:pPr>
      <w:r>
        <w:rPr>
          <w:rFonts w:ascii="Georgia" w:hAnsi="Georgia" w:cs="Arial"/>
          <w:color w:val="000000"/>
          <w:sz w:val="22"/>
          <w:szCs w:val="22"/>
        </w:rPr>
        <w:t>The facilities at Brooklyn College would provide me the ideal platform to perform my research, including</w:t>
      </w:r>
      <w:r w:rsidR="000A572B">
        <w:rPr>
          <w:rFonts w:ascii="Georgia" w:hAnsi="Georgia" w:cs="Arial"/>
          <w:color w:val="000000"/>
          <w:sz w:val="22"/>
          <w:szCs w:val="22"/>
        </w:rPr>
        <w:t xml:space="preserve"> access to NMR </w:t>
      </w:r>
      <w:r>
        <w:rPr>
          <w:rFonts w:ascii="Georgia" w:hAnsi="Georgia" w:cs="Arial"/>
          <w:color w:val="000000"/>
          <w:sz w:val="22"/>
          <w:szCs w:val="22"/>
        </w:rPr>
        <w:t>facilities at New York Structural Biology Center (NYSBC)</w:t>
      </w:r>
      <w:ins w:id="256" w:author="Ronnie Ghose" w:date="2017-11-19T12:19:00Z">
        <w:r w:rsidR="003B78F3">
          <w:rPr>
            <w:rFonts w:ascii="Georgia" w:hAnsi="Georgia" w:cs="Arial"/>
            <w:color w:val="000000"/>
            <w:sz w:val="22"/>
            <w:szCs w:val="22"/>
          </w:rPr>
          <w:t xml:space="preserve"> and the newly established NMR, mass-spectrometry and crystal screening facilities at the ASRC</w:t>
        </w:r>
      </w:ins>
      <w:r w:rsidR="000A572B">
        <w:rPr>
          <w:rFonts w:ascii="Georgia" w:hAnsi="Georgia" w:cs="Arial"/>
          <w:color w:val="000000"/>
          <w:sz w:val="22"/>
          <w:szCs w:val="22"/>
        </w:rPr>
        <w:t xml:space="preserve">. </w:t>
      </w:r>
      <w:r w:rsidR="00F91878">
        <w:rPr>
          <w:rFonts w:ascii="Georgia" w:hAnsi="Georgia" w:cs="Arial"/>
          <w:color w:val="000000"/>
          <w:sz w:val="22"/>
          <w:szCs w:val="22"/>
        </w:rPr>
        <w:t xml:space="preserve">My research will be interdisciplinary and </w:t>
      </w:r>
      <w:del w:id="257" w:author="Ronnie Ghose" w:date="2017-11-19T12:20:00Z">
        <w:r w:rsidR="00F91878" w:rsidDel="003B78F3">
          <w:rPr>
            <w:rFonts w:ascii="Georgia" w:hAnsi="Georgia" w:cs="Arial"/>
            <w:color w:val="000000"/>
            <w:sz w:val="22"/>
            <w:szCs w:val="22"/>
          </w:rPr>
          <w:delText>fits nicely</w:delText>
        </w:r>
      </w:del>
      <w:ins w:id="258" w:author="Ronnie Ghose" w:date="2017-11-19T12:20:00Z">
        <w:r w:rsidR="003B78F3">
          <w:rPr>
            <w:rFonts w:ascii="Georgia" w:hAnsi="Georgia" w:cs="Arial"/>
            <w:color w:val="000000"/>
            <w:sz w:val="22"/>
            <w:szCs w:val="22"/>
          </w:rPr>
          <w:t>compliments</w:t>
        </w:r>
      </w:ins>
      <w:r w:rsidR="00F91878">
        <w:rPr>
          <w:rFonts w:ascii="Georgia" w:hAnsi="Georgia" w:cs="Arial"/>
          <w:color w:val="000000"/>
          <w:sz w:val="22"/>
          <w:szCs w:val="22"/>
        </w:rPr>
        <w:t xml:space="preserve"> into the widespread portfolios of research undertaken in the </w:t>
      </w:r>
      <w:ins w:id="259" w:author="Ronnie Ghose" w:date="2017-11-19T12:20:00Z">
        <w:r w:rsidR="003B78F3">
          <w:rPr>
            <w:rFonts w:ascii="Georgia" w:hAnsi="Georgia" w:cs="Arial"/>
            <w:color w:val="000000"/>
            <w:sz w:val="22"/>
            <w:szCs w:val="22"/>
          </w:rPr>
          <w:t xml:space="preserve">Chemistry </w:t>
        </w:r>
      </w:ins>
      <w:r w:rsidR="00F91878">
        <w:rPr>
          <w:rFonts w:ascii="Georgia" w:hAnsi="Georgia" w:cs="Arial"/>
          <w:color w:val="000000"/>
          <w:sz w:val="22"/>
          <w:szCs w:val="22"/>
        </w:rPr>
        <w:t>department</w:t>
      </w:r>
      <w:ins w:id="260" w:author="Ronnie Ghose" w:date="2017-11-19T12:20:00Z">
        <w:r w:rsidR="003B78F3">
          <w:rPr>
            <w:rFonts w:ascii="Georgia" w:hAnsi="Georgia" w:cs="Arial"/>
            <w:color w:val="000000"/>
            <w:sz w:val="22"/>
            <w:szCs w:val="22"/>
          </w:rPr>
          <w:t xml:space="preserve"> at Brooklyn College</w:t>
        </w:r>
      </w:ins>
      <w:r w:rsidR="00F91878">
        <w:rPr>
          <w:rFonts w:ascii="Georgia" w:hAnsi="Georgia" w:cs="Arial"/>
          <w:color w:val="000000"/>
          <w:sz w:val="22"/>
          <w:szCs w:val="22"/>
        </w:rPr>
        <w:t xml:space="preserve">. </w:t>
      </w:r>
      <w:r w:rsidR="005F0B5C">
        <w:rPr>
          <w:rFonts w:ascii="Georgia" w:hAnsi="Georgia" w:cs="Arial"/>
          <w:color w:val="000000"/>
          <w:sz w:val="22"/>
          <w:szCs w:val="22"/>
        </w:rPr>
        <w:t xml:space="preserve">With my expertise in biophysics </w:t>
      </w:r>
      <w:r w:rsidR="00477F86">
        <w:rPr>
          <w:rFonts w:ascii="Georgia" w:hAnsi="Georgia" w:cs="Arial"/>
          <w:color w:val="000000"/>
          <w:sz w:val="22"/>
          <w:szCs w:val="22"/>
        </w:rPr>
        <w:t xml:space="preserve">I </w:t>
      </w:r>
      <w:del w:id="261" w:author="Ronnie Ghose" w:date="2017-11-19T12:21:00Z">
        <w:r w:rsidR="00477F86" w:rsidDel="003B78F3">
          <w:rPr>
            <w:rFonts w:ascii="Georgia" w:hAnsi="Georgia" w:cs="Arial"/>
            <w:color w:val="000000"/>
            <w:sz w:val="22"/>
            <w:szCs w:val="22"/>
          </w:rPr>
          <w:delText>could establish potential</w:delText>
        </w:r>
      </w:del>
      <w:ins w:id="262" w:author="Ronnie Ghose" w:date="2017-11-19T12:21:00Z">
        <w:r w:rsidR="003B78F3">
          <w:rPr>
            <w:rFonts w:ascii="Georgia" w:hAnsi="Georgia" w:cs="Arial"/>
            <w:color w:val="000000"/>
            <w:sz w:val="22"/>
            <w:szCs w:val="22"/>
          </w:rPr>
          <w:t>expect to establish</w:t>
        </w:r>
      </w:ins>
      <w:r w:rsidR="00477F86">
        <w:rPr>
          <w:rFonts w:ascii="Georgia" w:hAnsi="Georgia" w:cs="Arial"/>
          <w:color w:val="000000"/>
          <w:sz w:val="22"/>
          <w:szCs w:val="22"/>
        </w:rPr>
        <w:t xml:space="preserve"> collaboration</w:t>
      </w:r>
      <w:ins w:id="263" w:author="Ronnie Ghose" w:date="2017-11-19T12:21:00Z">
        <w:r w:rsidR="003B78F3">
          <w:rPr>
            <w:rFonts w:ascii="Georgia" w:hAnsi="Georgia" w:cs="Arial"/>
            <w:color w:val="000000"/>
            <w:sz w:val="22"/>
            <w:szCs w:val="22"/>
          </w:rPr>
          <w:t>s</w:t>
        </w:r>
      </w:ins>
      <w:r w:rsidR="00477F86">
        <w:rPr>
          <w:rFonts w:ascii="Georgia" w:hAnsi="Georgia" w:cs="Arial"/>
          <w:color w:val="000000"/>
          <w:sz w:val="22"/>
          <w:szCs w:val="22"/>
        </w:rPr>
        <w:t xml:space="preserve"> with</w:t>
      </w:r>
      <w:ins w:id="264" w:author="Ronnie Ghose" w:date="2017-11-19T12:21:00Z">
        <w:r w:rsidR="003B78F3">
          <w:rPr>
            <w:rFonts w:ascii="Georgia" w:hAnsi="Georgia" w:cs="Arial"/>
            <w:color w:val="000000"/>
            <w:sz w:val="22"/>
            <w:szCs w:val="22"/>
          </w:rPr>
          <w:t xml:space="preserve"> several faculty with complimentary skills.</w:t>
        </w:r>
      </w:ins>
      <w:r w:rsidR="00477F86">
        <w:rPr>
          <w:rFonts w:ascii="Georgia" w:hAnsi="Georgia" w:cs="Arial"/>
          <w:color w:val="000000"/>
          <w:sz w:val="22"/>
          <w:szCs w:val="22"/>
        </w:rPr>
        <w:t xml:space="preserve"> Dr. Shaneen Singh (bioinformatics and computational biology), Dr. Barbara Studamire (retroviral-host protein interactions), Dr. Peter Lipke (cell adhesion) and Dr. Anjana Saxena (cell signaling)</w:t>
      </w:r>
      <w:ins w:id="265" w:author="Ronnie Ghose" w:date="2017-11-19T12:21:00Z">
        <w:r w:rsidR="003B78F3">
          <w:rPr>
            <w:rFonts w:ascii="Georgia" w:hAnsi="Georgia" w:cs="Arial"/>
            <w:color w:val="000000"/>
            <w:sz w:val="22"/>
            <w:szCs w:val="22"/>
          </w:rPr>
          <w:t xml:space="preserve"> come to </w:t>
        </w:r>
      </w:ins>
      <w:ins w:id="266" w:author="Ronnie Ghose" w:date="2017-11-19T12:22:00Z">
        <w:r w:rsidR="003B78F3">
          <w:rPr>
            <w:rFonts w:ascii="Georgia" w:hAnsi="Georgia" w:cs="Arial"/>
            <w:color w:val="000000"/>
            <w:sz w:val="22"/>
            <w:szCs w:val="22"/>
          </w:rPr>
          <w:t xml:space="preserve">immediately </w:t>
        </w:r>
      </w:ins>
      <w:ins w:id="267" w:author="Ronnie Ghose" w:date="2017-11-19T12:21:00Z">
        <w:r w:rsidR="003B78F3">
          <w:rPr>
            <w:rFonts w:ascii="Georgia" w:hAnsi="Georgia" w:cs="Arial"/>
            <w:color w:val="000000"/>
            <w:sz w:val="22"/>
            <w:szCs w:val="22"/>
          </w:rPr>
          <w:t>mind</w:t>
        </w:r>
      </w:ins>
      <w:r w:rsidR="00477F86">
        <w:rPr>
          <w:rFonts w:ascii="Georgia" w:hAnsi="Georgia" w:cs="Arial"/>
          <w:color w:val="000000"/>
          <w:sz w:val="22"/>
          <w:szCs w:val="22"/>
        </w:rPr>
        <w:t xml:space="preserve">. </w:t>
      </w:r>
      <w:ins w:id="268" w:author="Ronnie Ghose" w:date="2017-11-19T12:22:00Z">
        <w:r w:rsidR="003B78F3">
          <w:rPr>
            <w:rFonts w:ascii="Georgia" w:hAnsi="Georgia" w:cs="Arial"/>
            <w:color w:val="000000"/>
            <w:sz w:val="22"/>
            <w:szCs w:val="22"/>
          </w:rPr>
          <w:t>Close interactions with other faculty will certainly increase the potential for other collaborations.</w:t>
        </w:r>
      </w:ins>
    </w:p>
    <w:p w14:paraId="1FA1131F" w14:textId="77777777" w:rsidR="00751C90" w:rsidRDefault="00751C90" w:rsidP="00A72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eorgia" w:hAnsi="Georgia" w:cs="Arial"/>
          <w:color w:val="000000"/>
          <w:sz w:val="22"/>
          <w:szCs w:val="22"/>
        </w:rPr>
      </w:pPr>
    </w:p>
    <w:p w14:paraId="58660E15" w14:textId="6639B5C4" w:rsidR="000A572B" w:rsidRPr="00A72EA0" w:rsidRDefault="00462AE2" w:rsidP="00A72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eorgia" w:hAnsi="Georgia" w:cs="Arial"/>
          <w:color w:val="000000"/>
          <w:sz w:val="22"/>
          <w:szCs w:val="22"/>
        </w:rPr>
      </w:pPr>
      <w:r>
        <w:rPr>
          <w:rFonts w:ascii="Georgia" w:hAnsi="Georgia" w:cs="Arial"/>
          <w:color w:val="000000"/>
          <w:sz w:val="22"/>
          <w:szCs w:val="22"/>
        </w:rPr>
        <w:t xml:space="preserve">I would like to thank Brooklyn College for this opportunity to submit my application for this position and I </w:t>
      </w:r>
      <w:del w:id="269" w:author="Ronnie Ghose" w:date="2017-11-19T12:24:00Z">
        <w:r w:rsidDel="00423E1A">
          <w:rPr>
            <w:rFonts w:ascii="Georgia" w:hAnsi="Georgia" w:cs="Arial"/>
            <w:color w:val="000000"/>
            <w:sz w:val="22"/>
            <w:szCs w:val="22"/>
          </w:rPr>
          <w:delText xml:space="preserve">am </w:delText>
        </w:r>
      </w:del>
      <w:ins w:id="270" w:author="Ronnie Ghose" w:date="2017-11-19T12:24:00Z">
        <w:r w:rsidR="00423E1A">
          <w:rPr>
            <w:rFonts w:ascii="Georgia" w:hAnsi="Georgia" w:cs="Arial"/>
            <w:color w:val="000000"/>
            <w:sz w:val="22"/>
            <w:szCs w:val="22"/>
          </w:rPr>
          <w:t xml:space="preserve">hope that </w:t>
        </w:r>
      </w:ins>
      <w:del w:id="271" w:author="Ronnie Ghose" w:date="2017-11-19T12:24:00Z">
        <w:r w:rsidDel="00423E1A">
          <w:rPr>
            <w:rFonts w:ascii="Georgia" w:hAnsi="Georgia" w:cs="Arial"/>
            <w:color w:val="000000"/>
            <w:sz w:val="22"/>
            <w:szCs w:val="22"/>
          </w:rPr>
          <w:delText>sure an interview would be ideal to</w:delText>
        </w:r>
      </w:del>
      <w:ins w:id="272" w:author="Ronnie Ghose" w:date="2017-11-19T12:24:00Z">
        <w:r w:rsidR="00423E1A">
          <w:rPr>
            <w:rFonts w:ascii="Georgia" w:hAnsi="Georgia" w:cs="Arial"/>
            <w:color w:val="000000"/>
            <w:sz w:val="22"/>
            <w:szCs w:val="22"/>
          </w:rPr>
          <w:t>the search committee will give an opportunity to</w:t>
        </w:r>
      </w:ins>
      <w:r>
        <w:rPr>
          <w:rFonts w:ascii="Georgia" w:hAnsi="Georgia" w:cs="Arial"/>
          <w:color w:val="000000"/>
          <w:sz w:val="22"/>
          <w:szCs w:val="22"/>
        </w:rPr>
        <w:t xml:space="preserve"> showcase my potential</w:t>
      </w:r>
      <w:del w:id="273" w:author="Ronnie Ghose" w:date="2017-11-19T12:25:00Z">
        <w:r w:rsidDel="00423E1A">
          <w:rPr>
            <w:rFonts w:ascii="Georgia" w:hAnsi="Georgia" w:cs="Arial"/>
            <w:color w:val="000000"/>
            <w:sz w:val="22"/>
            <w:szCs w:val="22"/>
          </w:rPr>
          <w:delText>s</w:delText>
        </w:r>
      </w:del>
      <w:r>
        <w:rPr>
          <w:rFonts w:ascii="Georgia" w:hAnsi="Georgia" w:cs="Arial"/>
          <w:color w:val="000000"/>
          <w:sz w:val="22"/>
          <w:szCs w:val="22"/>
        </w:rPr>
        <w:t xml:space="preserve">. </w:t>
      </w:r>
      <w:r w:rsidR="00477F86">
        <w:rPr>
          <w:rFonts w:ascii="Georgia" w:hAnsi="Georgia" w:cs="Arial"/>
          <w:color w:val="000000"/>
          <w:sz w:val="22"/>
          <w:szCs w:val="22"/>
        </w:rPr>
        <w:t xml:space="preserve">  </w:t>
      </w:r>
    </w:p>
    <w:sectPr w:rsidR="000A572B" w:rsidRPr="00A72EA0" w:rsidSect="00C22ACC">
      <w:pgSz w:w="12240" w:h="15840"/>
      <w:pgMar w:top="720" w:right="720" w:bottom="720" w:left="72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4" w:author="Ronnie Ghose" w:date="2017-11-19T11:14:00Z" w:initials="RG">
    <w:p w14:paraId="71960F04" w14:textId="1C1341D2" w:rsidR="000754B9" w:rsidRDefault="000754B9">
      <w:pPr>
        <w:pStyle w:val="CommentText"/>
      </w:pPr>
      <w:r>
        <w:rPr>
          <w:rStyle w:val="CommentReference"/>
        </w:rPr>
        <w:annotationRef/>
      </w:r>
      <w:r>
        <w:t>I chose to take out fluorescence spectroscopy since Leslie Davenport may focus on that which could be a problem.</w:t>
      </w:r>
    </w:p>
  </w:comment>
  <w:comment w:id="229" w:author="Ronnie Ghose" w:date="2017-11-19T12:23:00Z" w:initials="RG">
    <w:p w14:paraId="305BDF3C" w14:textId="5B0030B1" w:rsidR="003B78F3" w:rsidRDefault="003B78F3">
      <w:pPr>
        <w:pStyle w:val="CommentText"/>
      </w:pPr>
      <w:r>
        <w:rPr>
          <w:rStyle w:val="CommentReference"/>
        </w:rPr>
        <w:annotationRef/>
      </w:r>
      <w:r>
        <w:t>I took Clay out since you are largely selling yourself as an NMR expert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960F04" w15:done="0"/>
  <w15:commentEx w15:paraId="305BDF3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F75"/>
    <w:rsid w:val="00014D8D"/>
    <w:rsid w:val="000167A4"/>
    <w:rsid w:val="000201FD"/>
    <w:rsid w:val="000228D4"/>
    <w:rsid w:val="00040EE3"/>
    <w:rsid w:val="000421AF"/>
    <w:rsid w:val="00052405"/>
    <w:rsid w:val="000754B9"/>
    <w:rsid w:val="0007578F"/>
    <w:rsid w:val="00075F22"/>
    <w:rsid w:val="00077ABF"/>
    <w:rsid w:val="00080DEB"/>
    <w:rsid w:val="000962EC"/>
    <w:rsid w:val="000A572B"/>
    <w:rsid w:val="000A63E7"/>
    <w:rsid w:val="000B3AAF"/>
    <w:rsid w:val="000C72A6"/>
    <w:rsid w:val="000E3035"/>
    <w:rsid w:val="000E5E12"/>
    <w:rsid w:val="000E712F"/>
    <w:rsid w:val="00137036"/>
    <w:rsid w:val="001372C5"/>
    <w:rsid w:val="001479C4"/>
    <w:rsid w:val="001572B4"/>
    <w:rsid w:val="0015740B"/>
    <w:rsid w:val="00163398"/>
    <w:rsid w:val="00166B74"/>
    <w:rsid w:val="00177F88"/>
    <w:rsid w:val="00185D03"/>
    <w:rsid w:val="00194DEA"/>
    <w:rsid w:val="001A0216"/>
    <w:rsid w:val="001A686D"/>
    <w:rsid w:val="001C7BD7"/>
    <w:rsid w:val="001D3ADE"/>
    <w:rsid w:val="001D47D1"/>
    <w:rsid w:val="001D775F"/>
    <w:rsid w:val="001E7DED"/>
    <w:rsid w:val="001F0FEF"/>
    <w:rsid w:val="001F1270"/>
    <w:rsid w:val="001F1DD8"/>
    <w:rsid w:val="001F56CB"/>
    <w:rsid w:val="001F73E0"/>
    <w:rsid w:val="00215CFD"/>
    <w:rsid w:val="0023338C"/>
    <w:rsid w:val="00234F90"/>
    <w:rsid w:val="00247489"/>
    <w:rsid w:val="002634B0"/>
    <w:rsid w:val="00264AC8"/>
    <w:rsid w:val="00271A2B"/>
    <w:rsid w:val="00294242"/>
    <w:rsid w:val="002944EF"/>
    <w:rsid w:val="002A1C7D"/>
    <w:rsid w:val="002A5FCA"/>
    <w:rsid w:val="002C1060"/>
    <w:rsid w:val="002F5CCC"/>
    <w:rsid w:val="002F60CA"/>
    <w:rsid w:val="00334F75"/>
    <w:rsid w:val="0035080A"/>
    <w:rsid w:val="00354252"/>
    <w:rsid w:val="00356F89"/>
    <w:rsid w:val="003A5877"/>
    <w:rsid w:val="003B78F3"/>
    <w:rsid w:val="003C0CE9"/>
    <w:rsid w:val="003C2C08"/>
    <w:rsid w:val="003D5173"/>
    <w:rsid w:val="00400225"/>
    <w:rsid w:val="004003D3"/>
    <w:rsid w:val="00422CEA"/>
    <w:rsid w:val="00423E1A"/>
    <w:rsid w:val="00456198"/>
    <w:rsid w:val="00462AE2"/>
    <w:rsid w:val="004642BD"/>
    <w:rsid w:val="00477F86"/>
    <w:rsid w:val="004860E9"/>
    <w:rsid w:val="0049127E"/>
    <w:rsid w:val="00492F59"/>
    <w:rsid w:val="004935B5"/>
    <w:rsid w:val="0049797F"/>
    <w:rsid w:val="004D68AF"/>
    <w:rsid w:val="004D6989"/>
    <w:rsid w:val="004F3D1F"/>
    <w:rsid w:val="00504EA8"/>
    <w:rsid w:val="005104E5"/>
    <w:rsid w:val="00514DA6"/>
    <w:rsid w:val="00524BA2"/>
    <w:rsid w:val="00531E6D"/>
    <w:rsid w:val="005438F4"/>
    <w:rsid w:val="00546EE9"/>
    <w:rsid w:val="00557B85"/>
    <w:rsid w:val="00570541"/>
    <w:rsid w:val="00591084"/>
    <w:rsid w:val="00596D90"/>
    <w:rsid w:val="005A057A"/>
    <w:rsid w:val="005B08D9"/>
    <w:rsid w:val="005B467E"/>
    <w:rsid w:val="005B7830"/>
    <w:rsid w:val="005C2375"/>
    <w:rsid w:val="005C7019"/>
    <w:rsid w:val="005D4BA5"/>
    <w:rsid w:val="005E5BC5"/>
    <w:rsid w:val="005E763A"/>
    <w:rsid w:val="005F0AA0"/>
    <w:rsid w:val="005F0B5C"/>
    <w:rsid w:val="00612667"/>
    <w:rsid w:val="00615B80"/>
    <w:rsid w:val="00617A4C"/>
    <w:rsid w:val="00643EE1"/>
    <w:rsid w:val="006A2AE5"/>
    <w:rsid w:val="006A7646"/>
    <w:rsid w:val="006B088E"/>
    <w:rsid w:val="006B3108"/>
    <w:rsid w:val="006B41F0"/>
    <w:rsid w:val="006B79C0"/>
    <w:rsid w:val="006C3BFB"/>
    <w:rsid w:val="006D7AB6"/>
    <w:rsid w:val="006E3567"/>
    <w:rsid w:val="006F748A"/>
    <w:rsid w:val="00720CCF"/>
    <w:rsid w:val="00721F24"/>
    <w:rsid w:val="00736592"/>
    <w:rsid w:val="00751C90"/>
    <w:rsid w:val="0077606A"/>
    <w:rsid w:val="00781CC9"/>
    <w:rsid w:val="007914E9"/>
    <w:rsid w:val="007A382B"/>
    <w:rsid w:val="007A3EF5"/>
    <w:rsid w:val="007B004B"/>
    <w:rsid w:val="007C3515"/>
    <w:rsid w:val="007C5BFA"/>
    <w:rsid w:val="007D3619"/>
    <w:rsid w:val="007E2966"/>
    <w:rsid w:val="007F1E8D"/>
    <w:rsid w:val="00802E06"/>
    <w:rsid w:val="0080478A"/>
    <w:rsid w:val="008061BB"/>
    <w:rsid w:val="008144ED"/>
    <w:rsid w:val="00821726"/>
    <w:rsid w:val="00850439"/>
    <w:rsid w:val="008737D6"/>
    <w:rsid w:val="00884CAA"/>
    <w:rsid w:val="008A6B8D"/>
    <w:rsid w:val="008A775A"/>
    <w:rsid w:val="008B3633"/>
    <w:rsid w:val="008D4347"/>
    <w:rsid w:val="008D5045"/>
    <w:rsid w:val="008D6D1A"/>
    <w:rsid w:val="008D7742"/>
    <w:rsid w:val="009215B8"/>
    <w:rsid w:val="009322BA"/>
    <w:rsid w:val="0093357A"/>
    <w:rsid w:val="00936249"/>
    <w:rsid w:val="00936EDB"/>
    <w:rsid w:val="00947867"/>
    <w:rsid w:val="0098097A"/>
    <w:rsid w:val="009A5268"/>
    <w:rsid w:val="009B3CF8"/>
    <w:rsid w:val="009B5395"/>
    <w:rsid w:val="009C0B46"/>
    <w:rsid w:val="009E6CCB"/>
    <w:rsid w:val="00A02C7B"/>
    <w:rsid w:val="00A1087E"/>
    <w:rsid w:val="00A24740"/>
    <w:rsid w:val="00A32522"/>
    <w:rsid w:val="00A32D2C"/>
    <w:rsid w:val="00A44EE3"/>
    <w:rsid w:val="00A5255A"/>
    <w:rsid w:val="00A72EA0"/>
    <w:rsid w:val="00A771B2"/>
    <w:rsid w:val="00A777AF"/>
    <w:rsid w:val="00A80528"/>
    <w:rsid w:val="00A9281B"/>
    <w:rsid w:val="00AA1B2A"/>
    <w:rsid w:val="00AC1747"/>
    <w:rsid w:val="00AC2A00"/>
    <w:rsid w:val="00AC57C7"/>
    <w:rsid w:val="00AE3407"/>
    <w:rsid w:val="00AF2F10"/>
    <w:rsid w:val="00AF4096"/>
    <w:rsid w:val="00B10F03"/>
    <w:rsid w:val="00B22C79"/>
    <w:rsid w:val="00B23407"/>
    <w:rsid w:val="00B30E38"/>
    <w:rsid w:val="00B32243"/>
    <w:rsid w:val="00B34634"/>
    <w:rsid w:val="00B36467"/>
    <w:rsid w:val="00B478AD"/>
    <w:rsid w:val="00B63494"/>
    <w:rsid w:val="00B842EF"/>
    <w:rsid w:val="00B86309"/>
    <w:rsid w:val="00B91920"/>
    <w:rsid w:val="00B921BF"/>
    <w:rsid w:val="00BA483C"/>
    <w:rsid w:val="00BC5378"/>
    <w:rsid w:val="00BD4319"/>
    <w:rsid w:val="00BD684A"/>
    <w:rsid w:val="00BF2D71"/>
    <w:rsid w:val="00BF6BE2"/>
    <w:rsid w:val="00C22ACC"/>
    <w:rsid w:val="00C24D4B"/>
    <w:rsid w:val="00C303B1"/>
    <w:rsid w:val="00C447F3"/>
    <w:rsid w:val="00C5412F"/>
    <w:rsid w:val="00C544FB"/>
    <w:rsid w:val="00C62B4E"/>
    <w:rsid w:val="00C734E5"/>
    <w:rsid w:val="00C85B9B"/>
    <w:rsid w:val="00C95F7A"/>
    <w:rsid w:val="00CB42C0"/>
    <w:rsid w:val="00CC7D3E"/>
    <w:rsid w:val="00CD3B0F"/>
    <w:rsid w:val="00CE1BD6"/>
    <w:rsid w:val="00CE3EA7"/>
    <w:rsid w:val="00CE4C52"/>
    <w:rsid w:val="00D02289"/>
    <w:rsid w:val="00D075BE"/>
    <w:rsid w:val="00D12D5E"/>
    <w:rsid w:val="00D15ED2"/>
    <w:rsid w:val="00D44804"/>
    <w:rsid w:val="00D63A2A"/>
    <w:rsid w:val="00D9780C"/>
    <w:rsid w:val="00DB3B88"/>
    <w:rsid w:val="00DB4EDA"/>
    <w:rsid w:val="00DB5F95"/>
    <w:rsid w:val="00DD6D0B"/>
    <w:rsid w:val="00DD7C28"/>
    <w:rsid w:val="00DE10B8"/>
    <w:rsid w:val="00DE5ABD"/>
    <w:rsid w:val="00DE7003"/>
    <w:rsid w:val="00E11141"/>
    <w:rsid w:val="00E21AE3"/>
    <w:rsid w:val="00E5268C"/>
    <w:rsid w:val="00E73E28"/>
    <w:rsid w:val="00E804DD"/>
    <w:rsid w:val="00E85FBA"/>
    <w:rsid w:val="00E872C8"/>
    <w:rsid w:val="00E91C18"/>
    <w:rsid w:val="00EA6B92"/>
    <w:rsid w:val="00EB7568"/>
    <w:rsid w:val="00EC2220"/>
    <w:rsid w:val="00EC7B10"/>
    <w:rsid w:val="00EE2CA3"/>
    <w:rsid w:val="00EF784C"/>
    <w:rsid w:val="00F00C2A"/>
    <w:rsid w:val="00F06722"/>
    <w:rsid w:val="00F102CC"/>
    <w:rsid w:val="00F228CF"/>
    <w:rsid w:val="00F265C5"/>
    <w:rsid w:val="00F463B7"/>
    <w:rsid w:val="00F501E1"/>
    <w:rsid w:val="00F63E90"/>
    <w:rsid w:val="00F90983"/>
    <w:rsid w:val="00F91878"/>
    <w:rsid w:val="00F92D94"/>
    <w:rsid w:val="00FA753F"/>
    <w:rsid w:val="00FB4EBA"/>
    <w:rsid w:val="00FC03F9"/>
    <w:rsid w:val="00FC5696"/>
    <w:rsid w:val="00FD34CD"/>
    <w:rsid w:val="00FF36B8"/>
    <w:rsid w:val="00FF5E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AC63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C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CC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754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4B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4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4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4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2595</Words>
  <Characters>14796</Characters>
  <Application>Microsoft Macintosh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Medical Center</Company>
  <LinksUpToDate>false</LinksUpToDate>
  <CharactersWithSpaces>17357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NATARAJAN</dc:creator>
  <cp:keywords/>
  <dc:description/>
  <cp:lastModifiedBy>Ronnie Ghose</cp:lastModifiedBy>
  <cp:revision>4</cp:revision>
  <dcterms:created xsi:type="dcterms:W3CDTF">2017-11-19T17:14:00Z</dcterms:created>
  <dcterms:modified xsi:type="dcterms:W3CDTF">2017-11-19T17:27:00Z</dcterms:modified>
</cp:coreProperties>
</file>